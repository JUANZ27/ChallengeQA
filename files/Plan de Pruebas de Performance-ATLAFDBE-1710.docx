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3C53" w14:textId="77777777" w:rsidR="002819FC" w:rsidRDefault="002819FC" w:rsidP="00743D41">
      <w:pPr>
        <w:jc w:val="center"/>
        <w:rPr>
          <w:rFonts w:ascii="Arial" w:hAnsi="Arial" w:cs="Arial"/>
          <w:b/>
          <w:bCs/>
          <w:color w:val="2F5496" w:themeColor="accent1" w:themeShade="BF"/>
          <w:sz w:val="32"/>
          <w:szCs w:val="32"/>
          <w:lang w:val="es-MX"/>
        </w:rPr>
      </w:pPr>
    </w:p>
    <w:p w14:paraId="1232F378" w14:textId="70C1886A" w:rsidR="00743D41" w:rsidRPr="00B94003" w:rsidRDefault="00366540" w:rsidP="00743D41">
      <w:pPr>
        <w:jc w:val="center"/>
        <w:rPr>
          <w:rFonts w:ascii="Arial" w:hAnsi="Arial" w:cs="Arial"/>
          <w:b/>
          <w:bCs/>
          <w:color w:val="2F5496" w:themeColor="accent1" w:themeShade="BF"/>
          <w:sz w:val="32"/>
          <w:szCs w:val="32"/>
          <w:lang w:val="es-MX"/>
        </w:rPr>
      </w:pPr>
      <w:r>
        <w:rPr>
          <w:rFonts w:ascii="Arial" w:hAnsi="Arial" w:cs="Arial"/>
          <w:b/>
          <w:bCs/>
          <w:color w:val="2F5496" w:themeColor="accent1" w:themeShade="BF"/>
          <w:sz w:val="32"/>
          <w:szCs w:val="32"/>
          <w:lang w:val="es-MX"/>
        </w:rPr>
        <w:t>PLAN DE</w:t>
      </w:r>
      <w:r w:rsidR="00743D41" w:rsidRPr="00B94003">
        <w:rPr>
          <w:rFonts w:ascii="Arial" w:hAnsi="Arial" w:cs="Arial"/>
          <w:b/>
          <w:bCs/>
          <w:color w:val="2F5496" w:themeColor="accent1" w:themeShade="BF"/>
          <w:sz w:val="32"/>
          <w:szCs w:val="32"/>
          <w:lang w:val="es-MX"/>
        </w:rPr>
        <w:t xml:space="preserve"> PRUEBAS DE PERFORMANCE</w:t>
      </w:r>
    </w:p>
    <w:p w14:paraId="331E8BA2" w14:textId="77777777" w:rsidR="00366540" w:rsidRDefault="00366540" w:rsidP="00CA602B">
      <w:pPr>
        <w:spacing w:line="276" w:lineRule="auto"/>
        <w:jc w:val="both"/>
        <w:rPr>
          <w:rFonts w:ascii="Arial" w:hAnsi="Arial" w:cs="Arial"/>
          <w:color w:val="000000" w:themeColor="text1"/>
          <w:sz w:val="24"/>
          <w:szCs w:val="24"/>
          <w:lang w:val="es-MX"/>
        </w:rPr>
      </w:pPr>
    </w:p>
    <w:p w14:paraId="4ACD42F6" w14:textId="3D2F7E36" w:rsidR="00381560" w:rsidRPr="00B94003" w:rsidRDefault="00CA602B" w:rsidP="00EA7154">
      <w:pPr>
        <w:spacing w:line="276" w:lineRule="auto"/>
        <w:ind w:firstLine="708"/>
        <w:jc w:val="both"/>
        <w:rPr>
          <w:rFonts w:ascii="Arial" w:hAnsi="Arial" w:cs="Arial"/>
          <w:color w:val="000000" w:themeColor="text1"/>
          <w:sz w:val="24"/>
          <w:szCs w:val="24"/>
          <w:lang w:val="es-MX"/>
        </w:rPr>
      </w:pPr>
      <w:r w:rsidRPr="00B94003">
        <w:rPr>
          <w:rFonts w:ascii="Arial" w:hAnsi="Arial" w:cs="Arial"/>
          <w:color w:val="000000" w:themeColor="text1"/>
          <w:sz w:val="24"/>
          <w:szCs w:val="24"/>
          <w:lang w:val="es-MX"/>
        </w:rPr>
        <w:t xml:space="preserve">El siguiente documento tiene como objetivo   brindar el detalle de la estrategia de las pruebas de performance a realizar para </w:t>
      </w:r>
      <w:r w:rsidR="006F65FF">
        <w:rPr>
          <w:rFonts w:ascii="Arial" w:hAnsi="Arial" w:cs="Arial"/>
          <w:color w:val="000000" w:themeColor="text1"/>
          <w:sz w:val="24"/>
          <w:szCs w:val="24"/>
          <w:lang w:val="es-MX"/>
        </w:rPr>
        <w:t xml:space="preserve">el </w:t>
      </w:r>
      <w:proofErr w:type="spellStart"/>
      <w:r w:rsidR="006F65FF">
        <w:rPr>
          <w:rFonts w:ascii="Arial" w:hAnsi="Arial" w:cs="Arial"/>
          <w:color w:val="000000" w:themeColor="text1"/>
          <w:sz w:val="24"/>
          <w:szCs w:val="24"/>
          <w:lang w:val="es-MX"/>
        </w:rPr>
        <w:t>squad</w:t>
      </w:r>
      <w:proofErr w:type="spellEnd"/>
      <w:r w:rsidRPr="00B94003">
        <w:rPr>
          <w:rFonts w:ascii="Arial" w:hAnsi="Arial" w:cs="Arial"/>
          <w:color w:val="000000" w:themeColor="text1"/>
          <w:sz w:val="24"/>
          <w:szCs w:val="24"/>
          <w:lang w:val="es-MX"/>
        </w:rPr>
        <w:t xml:space="preserve"> </w:t>
      </w:r>
      <w:r w:rsidRPr="00B94003">
        <w:rPr>
          <w:rFonts w:ascii="Arial" w:hAnsi="Arial" w:cs="Arial"/>
          <w:color w:val="538135" w:themeColor="accent6" w:themeShade="BF"/>
          <w:sz w:val="24"/>
          <w:szCs w:val="24"/>
          <w:lang w:val="es-MX"/>
        </w:rPr>
        <w:t>“</w:t>
      </w:r>
      <w:r w:rsidR="006F65FF">
        <w:rPr>
          <w:rFonts w:ascii="Arial" w:hAnsi="Arial" w:cs="Arial"/>
          <w:i/>
          <w:iCs/>
          <w:color w:val="538135" w:themeColor="accent6" w:themeShade="BF"/>
          <w:sz w:val="24"/>
          <w:szCs w:val="24"/>
          <w:lang w:val="es-MX"/>
        </w:rPr>
        <w:t>Framework de Desarrollo Backend</w:t>
      </w:r>
      <w:r w:rsidRPr="00B94003">
        <w:rPr>
          <w:rFonts w:ascii="Arial" w:hAnsi="Arial" w:cs="Arial"/>
          <w:color w:val="92D050"/>
          <w:sz w:val="24"/>
          <w:szCs w:val="24"/>
          <w:lang w:val="es-MX"/>
        </w:rPr>
        <w:t xml:space="preserve">”. </w:t>
      </w:r>
      <w:r w:rsidR="0022410D" w:rsidRPr="00B94003">
        <w:rPr>
          <w:rFonts w:ascii="Arial" w:hAnsi="Arial" w:cs="Arial"/>
          <w:color w:val="000000" w:themeColor="text1"/>
          <w:sz w:val="24"/>
          <w:szCs w:val="24"/>
          <w:lang w:val="es-MX"/>
        </w:rPr>
        <w:t xml:space="preserve">Se evaluará la información de entrada de </w:t>
      </w:r>
      <w:r w:rsidRPr="00B94003">
        <w:rPr>
          <w:rFonts w:ascii="Arial" w:hAnsi="Arial" w:cs="Arial"/>
          <w:color w:val="000000" w:themeColor="text1"/>
          <w:sz w:val="24"/>
          <w:szCs w:val="24"/>
          <w:lang w:val="es-MX"/>
        </w:rPr>
        <w:t xml:space="preserve">la funcionalidad/API </w:t>
      </w:r>
      <w:r w:rsidRPr="00B94003">
        <w:rPr>
          <w:rFonts w:ascii="Arial" w:hAnsi="Arial" w:cs="Arial"/>
          <w:i/>
          <w:iCs/>
          <w:color w:val="538135" w:themeColor="accent6" w:themeShade="BF"/>
          <w:sz w:val="24"/>
          <w:szCs w:val="24"/>
          <w:lang w:val="es-MX"/>
        </w:rPr>
        <w:t>“</w:t>
      </w:r>
      <w:r w:rsidR="00250893">
        <w:rPr>
          <w:rFonts w:ascii="Arial" w:hAnsi="Arial" w:cs="Arial"/>
          <w:i/>
          <w:iCs/>
          <w:color w:val="538135" w:themeColor="accent6" w:themeShade="BF"/>
          <w:sz w:val="24"/>
          <w:szCs w:val="24"/>
          <w:lang w:val="es-MX"/>
        </w:rPr>
        <w:t xml:space="preserve">Migración </w:t>
      </w:r>
      <w:proofErr w:type="spellStart"/>
      <w:r w:rsidR="009F5B40">
        <w:rPr>
          <w:rFonts w:ascii="Arial" w:hAnsi="Arial" w:cs="Arial"/>
          <w:i/>
          <w:iCs/>
          <w:color w:val="538135" w:themeColor="accent6" w:themeShade="BF"/>
          <w:sz w:val="24"/>
          <w:szCs w:val="24"/>
          <w:lang w:val="es-MX"/>
        </w:rPr>
        <w:t>Message</w:t>
      </w:r>
      <w:proofErr w:type="spellEnd"/>
      <w:r w:rsidR="009F5B40">
        <w:rPr>
          <w:rFonts w:ascii="Arial" w:hAnsi="Arial" w:cs="Arial"/>
          <w:i/>
          <w:iCs/>
          <w:color w:val="538135" w:themeColor="accent6" w:themeShade="BF"/>
          <w:sz w:val="24"/>
          <w:szCs w:val="24"/>
          <w:lang w:val="es-MX"/>
        </w:rPr>
        <w:t>-</w:t>
      </w:r>
      <w:proofErr w:type="gramStart"/>
      <w:r w:rsidR="009F5B40">
        <w:rPr>
          <w:rFonts w:ascii="Arial" w:hAnsi="Arial" w:cs="Arial"/>
          <w:i/>
          <w:iCs/>
          <w:color w:val="538135" w:themeColor="accent6" w:themeShade="BF"/>
          <w:sz w:val="24"/>
          <w:szCs w:val="24"/>
          <w:lang w:val="es-MX"/>
        </w:rPr>
        <w:t>Hub</w:t>
      </w:r>
      <w:proofErr w:type="gramEnd"/>
      <w:r w:rsidR="00250893">
        <w:rPr>
          <w:rFonts w:ascii="Arial" w:hAnsi="Arial" w:cs="Arial"/>
          <w:i/>
          <w:iCs/>
          <w:color w:val="538135" w:themeColor="accent6" w:themeShade="BF"/>
          <w:sz w:val="24"/>
          <w:szCs w:val="24"/>
          <w:lang w:val="es-MX"/>
        </w:rPr>
        <w:t xml:space="preserve"> OCP 4.8</w:t>
      </w:r>
      <w:r w:rsidRPr="00B94003">
        <w:rPr>
          <w:rFonts w:ascii="Arial" w:hAnsi="Arial" w:cs="Arial"/>
          <w:i/>
          <w:iCs/>
          <w:color w:val="92D050"/>
          <w:sz w:val="24"/>
          <w:szCs w:val="24"/>
          <w:lang w:val="es-MX"/>
        </w:rPr>
        <w:t>”</w:t>
      </w:r>
      <w:r w:rsidR="0022410D" w:rsidRPr="00B94003">
        <w:rPr>
          <w:rFonts w:ascii="Arial" w:hAnsi="Arial" w:cs="Arial"/>
          <w:color w:val="000000" w:themeColor="text1"/>
          <w:sz w:val="24"/>
          <w:szCs w:val="24"/>
          <w:lang w:val="es-MX"/>
        </w:rPr>
        <w:t>,</w:t>
      </w:r>
      <w:r w:rsidR="00381560" w:rsidRPr="00B94003">
        <w:rPr>
          <w:rFonts w:ascii="Arial" w:hAnsi="Arial" w:cs="Arial"/>
          <w:color w:val="000000" w:themeColor="text1"/>
          <w:sz w:val="24"/>
          <w:szCs w:val="24"/>
          <w:lang w:val="es-MX"/>
        </w:rPr>
        <w:t xml:space="preserve"> abordando los criterios de riesgo que definirá el plan de las pruebas de performance.</w:t>
      </w:r>
    </w:p>
    <w:p w14:paraId="0687A795" w14:textId="5D254FF3" w:rsidR="00CA602B" w:rsidRPr="00B94003" w:rsidRDefault="00381560" w:rsidP="00EA7154">
      <w:pPr>
        <w:spacing w:line="276" w:lineRule="auto"/>
        <w:ind w:firstLine="708"/>
        <w:jc w:val="both"/>
        <w:rPr>
          <w:rFonts w:ascii="Arial" w:hAnsi="Arial" w:cs="Arial"/>
          <w:color w:val="000000" w:themeColor="text1"/>
          <w:sz w:val="24"/>
          <w:szCs w:val="24"/>
          <w:lang w:val="es-MX"/>
        </w:rPr>
      </w:pPr>
      <w:r w:rsidRPr="00B94003">
        <w:rPr>
          <w:rFonts w:ascii="Arial" w:hAnsi="Arial" w:cs="Arial"/>
          <w:color w:val="000000" w:themeColor="text1"/>
          <w:sz w:val="24"/>
          <w:szCs w:val="24"/>
          <w:lang w:val="es-MX"/>
        </w:rPr>
        <w:t>Se detallará</w:t>
      </w:r>
      <w:r w:rsidR="005C4A89" w:rsidRPr="00B94003">
        <w:rPr>
          <w:rFonts w:ascii="Arial" w:hAnsi="Arial" w:cs="Arial"/>
          <w:color w:val="000000" w:themeColor="text1"/>
          <w:sz w:val="24"/>
          <w:szCs w:val="24"/>
          <w:lang w:val="es-MX"/>
        </w:rPr>
        <w:t xml:space="preserve"> la </w:t>
      </w:r>
      <w:r w:rsidR="00CA602B" w:rsidRPr="00B94003">
        <w:rPr>
          <w:rFonts w:ascii="Arial" w:hAnsi="Arial" w:cs="Arial"/>
          <w:color w:val="000000" w:themeColor="text1"/>
          <w:sz w:val="24"/>
          <w:szCs w:val="24"/>
          <w:lang w:val="es-MX"/>
        </w:rPr>
        <w:t>viabilidad téc</w:t>
      </w:r>
      <w:r w:rsidR="001F3884" w:rsidRPr="00B94003">
        <w:rPr>
          <w:rFonts w:ascii="Arial" w:hAnsi="Arial" w:cs="Arial"/>
          <w:color w:val="000000" w:themeColor="text1"/>
          <w:sz w:val="24"/>
          <w:szCs w:val="24"/>
          <w:lang w:val="es-MX"/>
        </w:rPr>
        <w:t xml:space="preserve">nica, las funcionalidades </w:t>
      </w:r>
      <w:r w:rsidR="00CA602B" w:rsidRPr="00B94003">
        <w:rPr>
          <w:rFonts w:ascii="Arial" w:hAnsi="Arial" w:cs="Arial"/>
          <w:color w:val="000000" w:themeColor="text1"/>
          <w:sz w:val="24"/>
          <w:szCs w:val="24"/>
          <w:lang w:val="es-MX"/>
        </w:rPr>
        <w:t>y sus criterios de aceptación, la arquitectura de componentes y servidores. También de definirá los tipos de pruebas de performance a realizar en base a los riesgos de negocio y técnicos, y por último la guía de monitoreo que se deberá seguir durante la ejecución de las pruebas.</w:t>
      </w:r>
    </w:p>
    <w:p w14:paraId="3FBB911D" w14:textId="3FB22913" w:rsidR="00234304" w:rsidRDefault="00234304" w:rsidP="00234304">
      <w:pPr>
        <w:spacing w:line="276" w:lineRule="auto"/>
        <w:jc w:val="both"/>
        <w:rPr>
          <w:rFonts w:ascii="Arial" w:hAnsi="Arial" w:cs="Arial"/>
          <w:b/>
          <w:sz w:val="20"/>
          <w:szCs w:val="20"/>
          <w:lang w:val="es-ES"/>
        </w:rPr>
      </w:pPr>
    </w:p>
    <w:p w14:paraId="30DE895B" w14:textId="64483E86" w:rsidR="00366540" w:rsidRDefault="00366540" w:rsidP="00234304">
      <w:pPr>
        <w:spacing w:line="276" w:lineRule="auto"/>
        <w:jc w:val="both"/>
        <w:rPr>
          <w:rFonts w:ascii="Arial" w:hAnsi="Arial" w:cs="Arial"/>
          <w:b/>
          <w:sz w:val="20"/>
          <w:szCs w:val="20"/>
          <w:lang w:val="es-ES"/>
        </w:rPr>
      </w:pPr>
    </w:p>
    <w:p w14:paraId="42938C0C" w14:textId="31707B62" w:rsidR="00366540" w:rsidRDefault="00366540" w:rsidP="00234304">
      <w:pPr>
        <w:spacing w:line="276" w:lineRule="auto"/>
        <w:jc w:val="both"/>
        <w:rPr>
          <w:rFonts w:ascii="Arial" w:hAnsi="Arial" w:cs="Arial"/>
          <w:b/>
          <w:sz w:val="20"/>
          <w:szCs w:val="20"/>
          <w:lang w:val="es-ES"/>
        </w:rPr>
      </w:pPr>
    </w:p>
    <w:p w14:paraId="433A1BF8" w14:textId="274FC9DE" w:rsidR="00366540" w:rsidRDefault="00366540" w:rsidP="00234304">
      <w:pPr>
        <w:spacing w:line="276" w:lineRule="auto"/>
        <w:jc w:val="both"/>
        <w:rPr>
          <w:rFonts w:ascii="Arial" w:hAnsi="Arial" w:cs="Arial"/>
          <w:b/>
          <w:sz w:val="20"/>
          <w:szCs w:val="20"/>
          <w:lang w:val="es-ES"/>
        </w:rPr>
      </w:pPr>
    </w:p>
    <w:p w14:paraId="3B001C25" w14:textId="0E4490C2" w:rsidR="00366540" w:rsidRDefault="00366540" w:rsidP="00234304">
      <w:pPr>
        <w:spacing w:line="276" w:lineRule="auto"/>
        <w:jc w:val="both"/>
        <w:rPr>
          <w:rFonts w:ascii="Arial" w:hAnsi="Arial" w:cs="Arial"/>
          <w:b/>
          <w:sz w:val="20"/>
          <w:szCs w:val="20"/>
          <w:lang w:val="es-ES"/>
        </w:rPr>
      </w:pPr>
    </w:p>
    <w:p w14:paraId="777229BB" w14:textId="71B7E12B" w:rsidR="00366540" w:rsidRDefault="00366540" w:rsidP="00234304">
      <w:pPr>
        <w:spacing w:line="276" w:lineRule="auto"/>
        <w:jc w:val="both"/>
        <w:rPr>
          <w:rFonts w:ascii="Arial" w:hAnsi="Arial" w:cs="Arial"/>
          <w:b/>
          <w:sz w:val="20"/>
          <w:szCs w:val="20"/>
          <w:lang w:val="es-ES"/>
        </w:rPr>
      </w:pPr>
    </w:p>
    <w:p w14:paraId="364620BD" w14:textId="3B62BEB7" w:rsidR="00366540" w:rsidRDefault="00366540" w:rsidP="00234304">
      <w:pPr>
        <w:spacing w:line="276" w:lineRule="auto"/>
        <w:jc w:val="both"/>
        <w:rPr>
          <w:rFonts w:ascii="Arial" w:hAnsi="Arial" w:cs="Arial"/>
          <w:b/>
          <w:sz w:val="20"/>
          <w:szCs w:val="20"/>
          <w:lang w:val="es-ES"/>
        </w:rPr>
      </w:pPr>
    </w:p>
    <w:p w14:paraId="563B33F7" w14:textId="3845817E" w:rsidR="00366540" w:rsidRDefault="00366540" w:rsidP="00234304">
      <w:pPr>
        <w:spacing w:line="276" w:lineRule="auto"/>
        <w:jc w:val="both"/>
        <w:rPr>
          <w:rFonts w:ascii="Arial" w:hAnsi="Arial" w:cs="Arial"/>
          <w:b/>
          <w:sz w:val="20"/>
          <w:szCs w:val="20"/>
          <w:lang w:val="es-ES"/>
        </w:rPr>
      </w:pPr>
    </w:p>
    <w:p w14:paraId="5D8594CA" w14:textId="68A9F74D" w:rsidR="00366540" w:rsidRDefault="00366540" w:rsidP="00234304">
      <w:pPr>
        <w:spacing w:line="276" w:lineRule="auto"/>
        <w:jc w:val="both"/>
        <w:rPr>
          <w:rFonts w:ascii="Arial" w:hAnsi="Arial" w:cs="Arial"/>
          <w:b/>
          <w:sz w:val="20"/>
          <w:szCs w:val="20"/>
          <w:lang w:val="es-ES"/>
        </w:rPr>
      </w:pPr>
    </w:p>
    <w:p w14:paraId="5B8130B8" w14:textId="0636E454" w:rsidR="00366540" w:rsidRDefault="00366540" w:rsidP="00234304">
      <w:pPr>
        <w:spacing w:line="276" w:lineRule="auto"/>
        <w:jc w:val="both"/>
        <w:rPr>
          <w:rFonts w:ascii="Arial" w:hAnsi="Arial" w:cs="Arial"/>
          <w:b/>
          <w:sz w:val="20"/>
          <w:szCs w:val="20"/>
          <w:lang w:val="es-ES"/>
        </w:rPr>
      </w:pPr>
    </w:p>
    <w:p w14:paraId="02E22A0F" w14:textId="39743620" w:rsidR="00366540" w:rsidRDefault="00366540" w:rsidP="00234304">
      <w:pPr>
        <w:spacing w:line="276" w:lineRule="auto"/>
        <w:jc w:val="both"/>
        <w:rPr>
          <w:rFonts w:ascii="Arial" w:hAnsi="Arial" w:cs="Arial"/>
          <w:b/>
          <w:sz w:val="20"/>
          <w:szCs w:val="20"/>
          <w:lang w:val="es-ES"/>
        </w:rPr>
      </w:pPr>
    </w:p>
    <w:p w14:paraId="3A4D37B4" w14:textId="3F5EC936" w:rsidR="00366540" w:rsidRDefault="00366540" w:rsidP="00234304">
      <w:pPr>
        <w:spacing w:line="276" w:lineRule="auto"/>
        <w:jc w:val="both"/>
        <w:rPr>
          <w:rFonts w:ascii="Arial" w:hAnsi="Arial" w:cs="Arial"/>
          <w:b/>
          <w:sz w:val="20"/>
          <w:szCs w:val="20"/>
          <w:lang w:val="es-ES"/>
        </w:rPr>
      </w:pPr>
    </w:p>
    <w:p w14:paraId="3259E7C5" w14:textId="3E1D5186" w:rsidR="00366540" w:rsidRDefault="00366540" w:rsidP="00234304">
      <w:pPr>
        <w:spacing w:line="276" w:lineRule="auto"/>
        <w:jc w:val="both"/>
        <w:rPr>
          <w:rFonts w:ascii="Arial" w:hAnsi="Arial" w:cs="Arial"/>
          <w:b/>
          <w:sz w:val="20"/>
          <w:szCs w:val="20"/>
          <w:lang w:val="es-ES"/>
        </w:rPr>
      </w:pPr>
    </w:p>
    <w:p w14:paraId="05CD5D2C" w14:textId="327C0C25" w:rsidR="00366540" w:rsidRDefault="00366540" w:rsidP="00234304">
      <w:pPr>
        <w:spacing w:line="276" w:lineRule="auto"/>
        <w:jc w:val="both"/>
        <w:rPr>
          <w:rFonts w:ascii="Arial" w:hAnsi="Arial" w:cs="Arial"/>
          <w:b/>
          <w:sz w:val="20"/>
          <w:szCs w:val="20"/>
          <w:lang w:val="es-ES"/>
        </w:rPr>
      </w:pPr>
    </w:p>
    <w:p w14:paraId="39C10B66" w14:textId="77777777" w:rsidR="00366540" w:rsidRDefault="00366540" w:rsidP="00234304">
      <w:pPr>
        <w:spacing w:line="276" w:lineRule="auto"/>
        <w:jc w:val="both"/>
        <w:rPr>
          <w:rFonts w:ascii="Arial" w:hAnsi="Arial" w:cs="Arial"/>
          <w:color w:val="000000" w:themeColor="text1"/>
          <w:sz w:val="24"/>
          <w:szCs w:val="24"/>
          <w:lang w:val="es-MX"/>
        </w:rPr>
      </w:pPr>
    </w:p>
    <w:p w14:paraId="566477CA" w14:textId="41A912A7" w:rsidR="00C15A53" w:rsidRDefault="00C15A53" w:rsidP="00F81DA0">
      <w:pPr>
        <w:spacing w:line="276" w:lineRule="auto"/>
        <w:jc w:val="center"/>
        <w:rPr>
          <w:rFonts w:ascii="Arial" w:hAnsi="Arial" w:cs="Arial"/>
          <w:color w:val="000000" w:themeColor="text1"/>
          <w:sz w:val="24"/>
          <w:szCs w:val="24"/>
          <w:lang w:val="es-MX"/>
        </w:rPr>
      </w:pPr>
    </w:p>
    <w:p w14:paraId="0E3D77D9" w14:textId="672B77E0" w:rsidR="001E6764" w:rsidRDefault="001E6764" w:rsidP="00F81DA0">
      <w:pPr>
        <w:spacing w:line="276" w:lineRule="auto"/>
        <w:jc w:val="center"/>
        <w:rPr>
          <w:rFonts w:ascii="Arial" w:hAnsi="Arial" w:cs="Arial"/>
          <w:color w:val="000000" w:themeColor="text1"/>
          <w:sz w:val="24"/>
          <w:szCs w:val="24"/>
          <w:lang w:val="es-MX"/>
        </w:rPr>
      </w:pPr>
    </w:p>
    <w:p w14:paraId="09A2C77C" w14:textId="44CBA43B" w:rsidR="001E6764" w:rsidRDefault="001E6764" w:rsidP="00F81DA0">
      <w:pPr>
        <w:spacing w:line="276" w:lineRule="auto"/>
        <w:jc w:val="center"/>
        <w:rPr>
          <w:rFonts w:ascii="Arial" w:hAnsi="Arial" w:cs="Arial"/>
          <w:color w:val="000000" w:themeColor="text1"/>
          <w:sz w:val="24"/>
          <w:szCs w:val="24"/>
          <w:lang w:val="es-MX"/>
        </w:rPr>
      </w:pPr>
    </w:p>
    <w:p w14:paraId="53685083" w14:textId="63E58CB3" w:rsidR="001E6764" w:rsidRDefault="001E6764" w:rsidP="00F81DA0">
      <w:pPr>
        <w:spacing w:line="276" w:lineRule="auto"/>
        <w:jc w:val="center"/>
        <w:rPr>
          <w:rFonts w:ascii="Arial" w:hAnsi="Arial" w:cs="Arial"/>
          <w:color w:val="000000" w:themeColor="text1"/>
          <w:sz w:val="24"/>
          <w:szCs w:val="24"/>
          <w:lang w:val="es-MX"/>
        </w:rPr>
      </w:pPr>
    </w:p>
    <w:p w14:paraId="7853AA6E" w14:textId="3CBE4462" w:rsidR="001E6764" w:rsidRDefault="001E6764" w:rsidP="00F81DA0">
      <w:pPr>
        <w:spacing w:line="276" w:lineRule="auto"/>
        <w:jc w:val="center"/>
        <w:rPr>
          <w:rFonts w:ascii="Arial" w:hAnsi="Arial" w:cs="Arial"/>
          <w:color w:val="000000" w:themeColor="text1"/>
          <w:sz w:val="24"/>
          <w:szCs w:val="24"/>
          <w:lang w:val="es-MX"/>
        </w:rPr>
      </w:pPr>
    </w:p>
    <w:p w14:paraId="6A523858" w14:textId="6F487284" w:rsidR="001E6764" w:rsidRDefault="001E6764" w:rsidP="00F81DA0">
      <w:pPr>
        <w:spacing w:line="276" w:lineRule="auto"/>
        <w:jc w:val="center"/>
        <w:rPr>
          <w:rFonts w:ascii="Arial" w:hAnsi="Arial" w:cs="Arial"/>
          <w:color w:val="000000" w:themeColor="text1"/>
          <w:sz w:val="24"/>
          <w:szCs w:val="24"/>
          <w:lang w:val="es-MX"/>
        </w:rPr>
      </w:pPr>
    </w:p>
    <w:p w14:paraId="701F2E73" w14:textId="78BBB7CD" w:rsidR="00506C10" w:rsidRPr="00B94003" w:rsidRDefault="004A41E3" w:rsidP="00F81DA0">
      <w:pPr>
        <w:spacing w:after="0" w:line="276" w:lineRule="auto"/>
        <w:jc w:val="center"/>
        <w:rPr>
          <w:rFonts w:ascii="Arial" w:hAnsi="Arial" w:cs="Arial"/>
          <w:color w:val="000000" w:themeColor="text1"/>
          <w:sz w:val="24"/>
          <w:szCs w:val="24"/>
          <w:lang w:val="es-MX"/>
        </w:rPr>
      </w:pPr>
      <w:r>
        <w:rPr>
          <w:rFonts w:ascii="Arial" w:hAnsi="Arial" w:cs="Arial"/>
          <w:b/>
          <w:sz w:val="20"/>
          <w:szCs w:val="20"/>
          <w:lang w:val="es-ES"/>
        </w:rPr>
        <w:t>Tabla</w:t>
      </w:r>
      <w:r w:rsidRPr="00B94003">
        <w:rPr>
          <w:rFonts w:ascii="Arial" w:hAnsi="Arial" w:cs="Arial"/>
          <w:b/>
          <w:sz w:val="20"/>
          <w:szCs w:val="20"/>
          <w:lang w:val="es-ES"/>
        </w:rPr>
        <w:t xml:space="preserve"> N°01:</w:t>
      </w:r>
      <w:r w:rsidRPr="00B94003">
        <w:rPr>
          <w:rFonts w:ascii="Arial" w:hAnsi="Arial" w:cs="Arial"/>
          <w:sz w:val="20"/>
          <w:szCs w:val="20"/>
          <w:lang w:val="es-ES"/>
        </w:rPr>
        <w:t xml:space="preserve"> </w:t>
      </w:r>
      <w:r>
        <w:rPr>
          <w:rFonts w:ascii="Arial" w:hAnsi="Arial" w:cs="Arial"/>
          <w:i/>
          <w:sz w:val="20"/>
          <w:szCs w:val="20"/>
          <w:lang w:val="es-ES"/>
        </w:rPr>
        <w:t>Versión del documento Análisis de Pruebas de Performance</w:t>
      </w:r>
    </w:p>
    <w:tbl>
      <w:tblPr>
        <w:tblStyle w:val="Tablaconcuadrcula"/>
        <w:tblpPr w:leftFromText="141" w:rightFromText="141" w:vertAnchor="text" w:horzAnchor="margin" w:tblpXSpec="center" w:tblpY="244"/>
        <w:tblW w:w="0" w:type="auto"/>
        <w:tblLook w:val="04A0" w:firstRow="1" w:lastRow="0" w:firstColumn="1" w:lastColumn="0" w:noHBand="0" w:noVBand="1"/>
      </w:tblPr>
      <w:tblGrid>
        <w:gridCol w:w="2123"/>
        <w:gridCol w:w="2123"/>
        <w:gridCol w:w="2124"/>
        <w:gridCol w:w="2124"/>
      </w:tblGrid>
      <w:tr w:rsidR="009743A9" w:rsidRPr="00B94003" w14:paraId="5CBC2D82" w14:textId="77777777" w:rsidTr="009743A9">
        <w:tc>
          <w:tcPr>
            <w:tcW w:w="2123" w:type="dxa"/>
            <w:shd w:val="clear" w:color="auto" w:fill="A6A6A6" w:themeFill="background1" w:themeFillShade="A6"/>
            <w:vAlign w:val="center"/>
          </w:tcPr>
          <w:p w14:paraId="28B822E2" w14:textId="77777777" w:rsidR="009743A9" w:rsidRPr="00B94003" w:rsidRDefault="009743A9" w:rsidP="00F24DCD">
            <w:pPr>
              <w:spacing w:line="276" w:lineRule="auto"/>
              <w:jc w:val="center"/>
              <w:rPr>
                <w:rFonts w:ascii="Arial" w:hAnsi="Arial" w:cs="Arial"/>
                <w:color w:val="000000" w:themeColor="text1"/>
                <w:sz w:val="20"/>
                <w:szCs w:val="20"/>
                <w:lang w:val="es-MX"/>
              </w:rPr>
            </w:pPr>
            <w:r w:rsidRPr="00B94003">
              <w:rPr>
                <w:rFonts w:ascii="Arial" w:hAnsi="Arial" w:cs="Arial"/>
                <w:color w:val="000000" w:themeColor="text1"/>
                <w:sz w:val="20"/>
                <w:szCs w:val="20"/>
                <w:lang w:val="es-MX"/>
              </w:rPr>
              <w:t>Versión</w:t>
            </w:r>
          </w:p>
        </w:tc>
        <w:tc>
          <w:tcPr>
            <w:tcW w:w="2123" w:type="dxa"/>
            <w:shd w:val="clear" w:color="auto" w:fill="A6A6A6" w:themeFill="background1" w:themeFillShade="A6"/>
            <w:vAlign w:val="center"/>
          </w:tcPr>
          <w:p w14:paraId="3B1F1204" w14:textId="77777777" w:rsidR="009743A9" w:rsidRPr="00B94003" w:rsidRDefault="009743A9" w:rsidP="00F24DCD">
            <w:pPr>
              <w:spacing w:line="276" w:lineRule="auto"/>
              <w:jc w:val="center"/>
              <w:rPr>
                <w:rFonts w:ascii="Arial" w:hAnsi="Arial" w:cs="Arial"/>
                <w:color w:val="000000" w:themeColor="text1"/>
                <w:sz w:val="20"/>
                <w:szCs w:val="20"/>
                <w:lang w:val="es-MX"/>
              </w:rPr>
            </w:pPr>
            <w:r w:rsidRPr="00B94003">
              <w:rPr>
                <w:rFonts w:ascii="Arial" w:hAnsi="Arial" w:cs="Arial"/>
                <w:color w:val="000000" w:themeColor="text1"/>
                <w:sz w:val="20"/>
                <w:szCs w:val="20"/>
                <w:lang w:val="es-MX"/>
              </w:rPr>
              <w:t>Descripción del cambio</w:t>
            </w:r>
          </w:p>
        </w:tc>
        <w:tc>
          <w:tcPr>
            <w:tcW w:w="2124" w:type="dxa"/>
            <w:shd w:val="clear" w:color="auto" w:fill="A6A6A6" w:themeFill="background1" w:themeFillShade="A6"/>
            <w:vAlign w:val="center"/>
          </w:tcPr>
          <w:p w14:paraId="3202FC18" w14:textId="77777777" w:rsidR="009743A9" w:rsidRPr="00B94003" w:rsidRDefault="009743A9" w:rsidP="00F24DCD">
            <w:pPr>
              <w:spacing w:line="276" w:lineRule="auto"/>
              <w:jc w:val="center"/>
              <w:rPr>
                <w:rFonts w:ascii="Arial" w:hAnsi="Arial" w:cs="Arial"/>
                <w:color w:val="000000" w:themeColor="text1"/>
                <w:sz w:val="20"/>
                <w:szCs w:val="20"/>
                <w:lang w:val="es-MX"/>
              </w:rPr>
            </w:pPr>
            <w:r w:rsidRPr="00B94003">
              <w:rPr>
                <w:rFonts w:ascii="Arial" w:hAnsi="Arial" w:cs="Arial"/>
                <w:color w:val="000000" w:themeColor="text1"/>
                <w:sz w:val="20"/>
                <w:szCs w:val="20"/>
                <w:lang w:val="es-MX"/>
              </w:rPr>
              <w:t>Autor</w:t>
            </w:r>
          </w:p>
        </w:tc>
        <w:tc>
          <w:tcPr>
            <w:tcW w:w="2124" w:type="dxa"/>
            <w:shd w:val="clear" w:color="auto" w:fill="A6A6A6" w:themeFill="background1" w:themeFillShade="A6"/>
            <w:vAlign w:val="center"/>
          </w:tcPr>
          <w:p w14:paraId="378DF9FD" w14:textId="77777777" w:rsidR="009743A9" w:rsidRPr="00B94003" w:rsidRDefault="009743A9" w:rsidP="00F24DCD">
            <w:pPr>
              <w:spacing w:line="276" w:lineRule="auto"/>
              <w:jc w:val="center"/>
              <w:rPr>
                <w:rFonts w:ascii="Arial" w:hAnsi="Arial" w:cs="Arial"/>
                <w:color w:val="000000" w:themeColor="text1"/>
                <w:sz w:val="20"/>
                <w:szCs w:val="20"/>
                <w:lang w:val="es-MX"/>
              </w:rPr>
            </w:pPr>
            <w:r w:rsidRPr="00B94003">
              <w:rPr>
                <w:rFonts w:ascii="Arial" w:hAnsi="Arial" w:cs="Arial"/>
                <w:color w:val="000000" w:themeColor="text1"/>
                <w:sz w:val="20"/>
                <w:szCs w:val="20"/>
                <w:lang w:val="es-MX"/>
              </w:rPr>
              <w:t>Fecha de Creación</w:t>
            </w:r>
          </w:p>
        </w:tc>
      </w:tr>
      <w:tr w:rsidR="009743A9" w:rsidRPr="00B94003" w14:paraId="57DE4ACA" w14:textId="77777777" w:rsidTr="009743A9">
        <w:tc>
          <w:tcPr>
            <w:tcW w:w="2123" w:type="dxa"/>
          </w:tcPr>
          <w:p w14:paraId="3A2AC2D2" w14:textId="77777777" w:rsidR="009743A9" w:rsidRPr="00D93604" w:rsidRDefault="009743A9" w:rsidP="00F24DCD">
            <w:pPr>
              <w:spacing w:line="276" w:lineRule="auto"/>
              <w:jc w:val="center"/>
              <w:rPr>
                <w:rFonts w:ascii="Arial" w:hAnsi="Arial" w:cs="Arial"/>
                <w:i/>
                <w:color w:val="538135" w:themeColor="accent6" w:themeShade="BF"/>
                <w:sz w:val="20"/>
                <w:szCs w:val="20"/>
                <w:lang w:val="es-MX"/>
              </w:rPr>
            </w:pPr>
            <w:r w:rsidRPr="00D93604">
              <w:rPr>
                <w:rFonts w:ascii="Arial" w:hAnsi="Arial" w:cs="Arial"/>
                <w:i/>
                <w:color w:val="538135" w:themeColor="accent6" w:themeShade="BF"/>
                <w:sz w:val="20"/>
                <w:szCs w:val="20"/>
                <w:lang w:val="es-MX"/>
              </w:rPr>
              <w:t>V 1.0</w:t>
            </w:r>
          </w:p>
        </w:tc>
        <w:tc>
          <w:tcPr>
            <w:tcW w:w="2123" w:type="dxa"/>
          </w:tcPr>
          <w:p w14:paraId="1580D007" w14:textId="5B93477D" w:rsidR="009743A9" w:rsidRPr="00D93604" w:rsidRDefault="009743A9" w:rsidP="00F24DCD">
            <w:pPr>
              <w:spacing w:line="276" w:lineRule="auto"/>
              <w:rPr>
                <w:rFonts w:ascii="Arial" w:hAnsi="Arial" w:cs="Arial"/>
                <w:i/>
                <w:color w:val="538135" w:themeColor="accent6" w:themeShade="BF"/>
                <w:sz w:val="20"/>
                <w:szCs w:val="20"/>
                <w:lang w:val="es-MX"/>
              </w:rPr>
            </w:pPr>
            <w:r w:rsidRPr="00D93604">
              <w:rPr>
                <w:rFonts w:ascii="Arial" w:hAnsi="Arial" w:cs="Arial"/>
                <w:i/>
                <w:color w:val="538135" w:themeColor="accent6" w:themeShade="BF"/>
                <w:sz w:val="20"/>
                <w:szCs w:val="20"/>
                <w:lang w:val="es-MX"/>
              </w:rPr>
              <w:t xml:space="preserve">Creación de </w:t>
            </w:r>
            <w:r w:rsidR="006F65FF">
              <w:rPr>
                <w:rFonts w:ascii="Arial" w:hAnsi="Arial" w:cs="Arial"/>
                <w:i/>
                <w:color w:val="538135" w:themeColor="accent6" w:themeShade="BF"/>
                <w:sz w:val="20"/>
                <w:szCs w:val="20"/>
                <w:lang w:val="es-MX"/>
              </w:rPr>
              <w:t>Plan de Pruebas.</w:t>
            </w:r>
          </w:p>
        </w:tc>
        <w:tc>
          <w:tcPr>
            <w:tcW w:w="2124" w:type="dxa"/>
          </w:tcPr>
          <w:p w14:paraId="09B958F0" w14:textId="5A62674A" w:rsidR="009743A9" w:rsidRPr="00D93604" w:rsidRDefault="001E6764" w:rsidP="00681D2B">
            <w:pPr>
              <w:spacing w:line="276" w:lineRule="auto"/>
              <w:jc w:val="center"/>
              <w:rPr>
                <w:rFonts w:ascii="Arial" w:hAnsi="Arial" w:cs="Arial"/>
                <w:i/>
                <w:color w:val="538135" w:themeColor="accent6" w:themeShade="BF"/>
                <w:sz w:val="20"/>
                <w:szCs w:val="20"/>
                <w:lang w:val="es-MX"/>
              </w:rPr>
            </w:pPr>
            <w:r>
              <w:rPr>
                <w:rFonts w:ascii="Arial" w:hAnsi="Arial" w:cs="Arial"/>
                <w:i/>
                <w:color w:val="538135" w:themeColor="accent6" w:themeShade="BF"/>
                <w:sz w:val="20"/>
                <w:szCs w:val="20"/>
                <w:lang w:val="es-MX"/>
              </w:rPr>
              <w:t>Cindy John</w:t>
            </w:r>
          </w:p>
        </w:tc>
        <w:tc>
          <w:tcPr>
            <w:tcW w:w="2124" w:type="dxa"/>
          </w:tcPr>
          <w:p w14:paraId="2695B21A" w14:textId="6B13F288" w:rsidR="009743A9" w:rsidRPr="00D93604" w:rsidRDefault="0086317A" w:rsidP="00F24DCD">
            <w:pPr>
              <w:spacing w:line="276" w:lineRule="auto"/>
              <w:jc w:val="center"/>
              <w:rPr>
                <w:rFonts w:ascii="Arial" w:hAnsi="Arial" w:cs="Arial"/>
                <w:i/>
                <w:color w:val="538135" w:themeColor="accent6" w:themeShade="BF"/>
                <w:sz w:val="20"/>
                <w:szCs w:val="20"/>
                <w:lang w:val="es-MX"/>
              </w:rPr>
            </w:pPr>
            <w:r>
              <w:rPr>
                <w:rFonts w:ascii="Arial" w:hAnsi="Arial" w:cs="Arial"/>
                <w:i/>
                <w:color w:val="538135" w:themeColor="accent6" w:themeShade="BF"/>
                <w:sz w:val="20"/>
                <w:szCs w:val="20"/>
                <w:lang w:val="es-MX"/>
              </w:rPr>
              <w:t>03-10</w:t>
            </w:r>
            <w:r w:rsidR="006F65FF">
              <w:rPr>
                <w:rFonts w:ascii="Arial" w:hAnsi="Arial" w:cs="Arial"/>
                <w:i/>
                <w:color w:val="538135" w:themeColor="accent6" w:themeShade="BF"/>
                <w:sz w:val="20"/>
                <w:szCs w:val="20"/>
                <w:lang w:val="es-MX"/>
              </w:rPr>
              <w:t>-2022</w:t>
            </w:r>
          </w:p>
        </w:tc>
      </w:tr>
      <w:tr w:rsidR="00CA4A3C" w:rsidRPr="00B94003" w14:paraId="099EAAAB" w14:textId="77777777" w:rsidTr="009743A9">
        <w:tc>
          <w:tcPr>
            <w:tcW w:w="2123" w:type="dxa"/>
          </w:tcPr>
          <w:p w14:paraId="05E7FBD5" w14:textId="144621F5" w:rsidR="00CA4A3C" w:rsidRPr="00B94003" w:rsidRDefault="00CA4A3C" w:rsidP="00CA4A3C">
            <w:pPr>
              <w:spacing w:line="276" w:lineRule="auto"/>
              <w:jc w:val="center"/>
              <w:rPr>
                <w:rFonts w:ascii="Arial" w:hAnsi="Arial" w:cs="Arial"/>
                <w:color w:val="000000" w:themeColor="text1"/>
                <w:sz w:val="20"/>
                <w:szCs w:val="20"/>
                <w:lang w:val="es-MX"/>
              </w:rPr>
            </w:pPr>
          </w:p>
        </w:tc>
        <w:tc>
          <w:tcPr>
            <w:tcW w:w="2123" w:type="dxa"/>
          </w:tcPr>
          <w:p w14:paraId="2FB4C2B1" w14:textId="3F49FB9A" w:rsidR="00CA4A3C" w:rsidRPr="00B94003" w:rsidRDefault="00CA4A3C" w:rsidP="00CA4A3C">
            <w:pPr>
              <w:spacing w:line="276" w:lineRule="auto"/>
              <w:rPr>
                <w:rFonts w:ascii="Arial" w:hAnsi="Arial" w:cs="Arial"/>
                <w:color w:val="000000" w:themeColor="text1"/>
                <w:sz w:val="20"/>
                <w:szCs w:val="20"/>
                <w:lang w:val="es-MX"/>
              </w:rPr>
            </w:pPr>
          </w:p>
        </w:tc>
        <w:tc>
          <w:tcPr>
            <w:tcW w:w="2124" w:type="dxa"/>
          </w:tcPr>
          <w:p w14:paraId="449DCF80" w14:textId="4D332CC9" w:rsidR="00CA4A3C" w:rsidRPr="00B94003" w:rsidRDefault="00CA4A3C" w:rsidP="00CA4A3C">
            <w:pPr>
              <w:spacing w:line="276" w:lineRule="auto"/>
              <w:jc w:val="center"/>
              <w:rPr>
                <w:rFonts w:ascii="Arial" w:hAnsi="Arial" w:cs="Arial"/>
                <w:color w:val="000000" w:themeColor="text1"/>
                <w:sz w:val="20"/>
                <w:szCs w:val="20"/>
                <w:lang w:val="es-MX"/>
              </w:rPr>
            </w:pPr>
          </w:p>
        </w:tc>
        <w:tc>
          <w:tcPr>
            <w:tcW w:w="2124" w:type="dxa"/>
          </w:tcPr>
          <w:p w14:paraId="752E3B1C" w14:textId="4694955F" w:rsidR="00CA4A3C" w:rsidRPr="00B94003" w:rsidRDefault="00CA4A3C" w:rsidP="00CA4A3C">
            <w:pPr>
              <w:spacing w:line="276" w:lineRule="auto"/>
              <w:jc w:val="center"/>
              <w:rPr>
                <w:rFonts w:ascii="Arial" w:hAnsi="Arial" w:cs="Arial"/>
                <w:color w:val="000000" w:themeColor="text1"/>
                <w:sz w:val="20"/>
                <w:szCs w:val="20"/>
                <w:lang w:val="es-MX"/>
              </w:rPr>
            </w:pPr>
          </w:p>
        </w:tc>
      </w:tr>
      <w:tr w:rsidR="00CA4A3C" w:rsidRPr="00B94003" w14:paraId="6B231AA5" w14:textId="77777777" w:rsidTr="009743A9">
        <w:tc>
          <w:tcPr>
            <w:tcW w:w="2123" w:type="dxa"/>
          </w:tcPr>
          <w:p w14:paraId="27062196" w14:textId="77777777" w:rsidR="00CA4A3C" w:rsidRPr="00B94003" w:rsidRDefault="00CA4A3C" w:rsidP="00CA4A3C">
            <w:pPr>
              <w:spacing w:line="276" w:lineRule="auto"/>
              <w:jc w:val="center"/>
              <w:rPr>
                <w:rFonts w:ascii="Arial" w:hAnsi="Arial" w:cs="Arial"/>
                <w:color w:val="000000" w:themeColor="text1"/>
                <w:sz w:val="20"/>
                <w:szCs w:val="20"/>
                <w:lang w:val="es-MX"/>
              </w:rPr>
            </w:pPr>
          </w:p>
        </w:tc>
        <w:tc>
          <w:tcPr>
            <w:tcW w:w="2123" w:type="dxa"/>
          </w:tcPr>
          <w:p w14:paraId="31434B90" w14:textId="77777777" w:rsidR="00CA4A3C" w:rsidRPr="00B94003" w:rsidRDefault="00CA4A3C" w:rsidP="00CA4A3C">
            <w:pPr>
              <w:spacing w:line="276" w:lineRule="auto"/>
              <w:rPr>
                <w:rFonts w:ascii="Arial" w:hAnsi="Arial" w:cs="Arial"/>
                <w:color w:val="000000" w:themeColor="text1"/>
                <w:sz w:val="20"/>
                <w:szCs w:val="20"/>
                <w:lang w:val="es-MX"/>
              </w:rPr>
            </w:pPr>
          </w:p>
        </w:tc>
        <w:tc>
          <w:tcPr>
            <w:tcW w:w="2124" w:type="dxa"/>
          </w:tcPr>
          <w:p w14:paraId="7DB6A581" w14:textId="77777777" w:rsidR="00CA4A3C" w:rsidRPr="00B94003" w:rsidRDefault="00CA4A3C" w:rsidP="00CA4A3C">
            <w:pPr>
              <w:spacing w:line="276" w:lineRule="auto"/>
              <w:jc w:val="center"/>
              <w:rPr>
                <w:rFonts w:ascii="Arial" w:hAnsi="Arial" w:cs="Arial"/>
                <w:color w:val="000000" w:themeColor="text1"/>
                <w:sz w:val="20"/>
                <w:szCs w:val="20"/>
                <w:lang w:val="es-MX"/>
              </w:rPr>
            </w:pPr>
          </w:p>
        </w:tc>
        <w:tc>
          <w:tcPr>
            <w:tcW w:w="2124" w:type="dxa"/>
          </w:tcPr>
          <w:p w14:paraId="62F85007" w14:textId="77777777" w:rsidR="00CA4A3C" w:rsidRPr="00B94003" w:rsidRDefault="00CA4A3C" w:rsidP="00CA4A3C">
            <w:pPr>
              <w:spacing w:line="276" w:lineRule="auto"/>
              <w:jc w:val="center"/>
              <w:rPr>
                <w:rFonts w:ascii="Arial" w:hAnsi="Arial" w:cs="Arial"/>
                <w:color w:val="000000" w:themeColor="text1"/>
                <w:sz w:val="20"/>
                <w:szCs w:val="20"/>
                <w:lang w:val="es-MX"/>
              </w:rPr>
            </w:pPr>
          </w:p>
        </w:tc>
      </w:tr>
      <w:tr w:rsidR="00CA4A3C" w:rsidRPr="00B94003" w14:paraId="7A3AE498" w14:textId="77777777" w:rsidTr="009743A9">
        <w:tc>
          <w:tcPr>
            <w:tcW w:w="2123" w:type="dxa"/>
          </w:tcPr>
          <w:p w14:paraId="3CC220AE" w14:textId="77777777" w:rsidR="00CA4A3C" w:rsidRPr="00B94003" w:rsidRDefault="00CA4A3C" w:rsidP="00CA4A3C">
            <w:pPr>
              <w:spacing w:line="276" w:lineRule="auto"/>
              <w:jc w:val="center"/>
              <w:rPr>
                <w:rFonts w:ascii="Arial" w:hAnsi="Arial" w:cs="Arial"/>
                <w:color w:val="000000" w:themeColor="text1"/>
                <w:sz w:val="20"/>
                <w:szCs w:val="20"/>
                <w:lang w:val="es-MX"/>
              </w:rPr>
            </w:pPr>
          </w:p>
        </w:tc>
        <w:tc>
          <w:tcPr>
            <w:tcW w:w="2123" w:type="dxa"/>
          </w:tcPr>
          <w:p w14:paraId="7E6C8D0C" w14:textId="77777777" w:rsidR="00CA4A3C" w:rsidRPr="00B94003" w:rsidRDefault="00CA4A3C" w:rsidP="00CA4A3C">
            <w:pPr>
              <w:spacing w:line="276" w:lineRule="auto"/>
              <w:rPr>
                <w:rFonts w:ascii="Arial" w:hAnsi="Arial" w:cs="Arial"/>
                <w:color w:val="000000" w:themeColor="text1"/>
                <w:sz w:val="20"/>
                <w:szCs w:val="20"/>
                <w:lang w:val="es-MX"/>
              </w:rPr>
            </w:pPr>
          </w:p>
        </w:tc>
        <w:tc>
          <w:tcPr>
            <w:tcW w:w="2124" w:type="dxa"/>
          </w:tcPr>
          <w:p w14:paraId="256BFD65" w14:textId="77777777" w:rsidR="00CA4A3C" w:rsidRPr="00B94003" w:rsidRDefault="00CA4A3C" w:rsidP="00CA4A3C">
            <w:pPr>
              <w:spacing w:line="276" w:lineRule="auto"/>
              <w:jc w:val="center"/>
              <w:rPr>
                <w:rFonts w:ascii="Arial" w:hAnsi="Arial" w:cs="Arial"/>
                <w:color w:val="000000" w:themeColor="text1"/>
                <w:sz w:val="20"/>
                <w:szCs w:val="20"/>
                <w:lang w:val="es-MX"/>
              </w:rPr>
            </w:pPr>
          </w:p>
        </w:tc>
        <w:tc>
          <w:tcPr>
            <w:tcW w:w="2124" w:type="dxa"/>
          </w:tcPr>
          <w:p w14:paraId="3AE4E53B" w14:textId="77777777" w:rsidR="00CA4A3C" w:rsidRPr="00B94003" w:rsidRDefault="00CA4A3C" w:rsidP="00CA4A3C">
            <w:pPr>
              <w:spacing w:line="276" w:lineRule="auto"/>
              <w:jc w:val="center"/>
              <w:rPr>
                <w:rFonts w:ascii="Arial" w:hAnsi="Arial" w:cs="Arial"/>
                <w:color w:val="000000" w:themeColor="text1"/>
                <w:sz w:val="20"/>
                <w:szCs w:val="20"/>
                <w:lang w:val="es-MX"/>
              </w:rPr>
            </w:pPr>
          </w:p>
        </w:tc>
      </w:tr>
    </w:tbl>
    <w:p w14:paraId="7F3238EE" w14:textId="77777777" w:rsidR="00EE334F" w:rsidRPr="00B94003" w:rsidRDefault="00EE334F" w:rsidP="009743A9">
      <w:pPr>
        <w:spacing w:before="240" w:line="360" w:lineRule="auto"/>
        <w:rPr>
          <w:rFonts w:ascii="Arial" w:hAnsi="Arial" w:cs="Arial"/>
          <w:b/>
          <w:bCs/>
          <w:color w:val="2F5496" w:themeColor="accent1" w:themeShade="BF"/>
          <w:sz w:val="28"/>
          <w:szCs w:val="28"/>
          <w:lang w:val="es-MX"/>
        </w:rPr>
      </w:pPr>
    </w:p>
    <w:p w14:paraId="3A3A3FB5" w14:textId="77777777" w:rsidR="009A1383" w:rsidRPr="00B94003" w:rsidRDefault="009A1383" w:rsidP="00366540">
      <w:pPr>
        <w:spacing w:before="240" w:line="360" w:lineRule="auto"/>
        <w:rPr>
          <w:rFonts w:ascii="Arial" w:hAnsi="Arial" w:cs="Arial"/>
          <w:b/>
          <w:bCs/>
          <w:color w:val="2F5496" w:themeColor="accent1" w:themeShade="BF"/>
          <w:sz w:val="28"/>
          <w:szCs w:val="28"/>
          <w:lang w:val="es-MX"/>
        </w:rPr>
        <w:sectPr w:rsidR="009A1383" w:rsidRPr="00B94003" w:rsidSect="00B5206B">
          <w:headerReference w:type="default" r:id="rId11"/>
          <w:footerReference w:type="default" r:id="rId12"/>
          <w:pgSz w:w="11906" w:h="16838"/>
          <w:pgMar w:top="1417" w:right="1416" w:bottom="1417" w:left="1418" w:header="708" w:footer="708" w:gutter="0"/>
          <w:cols w:space="708"/>
          <w:docGrid w:linePitch="360"/>
        </w:sectPr>
      </w:pPr>
    </w:p>
    <w:sdt>
      <w:sdtPr>
        <w:rPr>
          <w:rFonts w:ascii="Arial" w:eastAsiaTheme="minorHAnsi" w:hAnsi="Arial" w:cs="Arial"/>
          <w:color w:val="auto"/>
          <w:sz w:val="22"/>
          <w:szCs w:val="22"/>
          <w:lang w:val="es-ES" w:eastAsia="en-US"/>
        </w:rPr>
        <w:id w:val="-70592238"/>
        <w:docPartObj>
          <w:docPartGallery w:val="Table of Contents"/>
          <w:docPartUnique/>
        </w:docPartObj>
      </w:sdtPr>
      <w:sdtEndPr>
        <w:rPr>
          <w:b/>
          <w:bCs/>
        </w:rPr>
      </w:sdtEndPr>
      <w:sdtContent>
        <w:p w14:paraId="4B28A356" w14:textId="75EAFF8A" w:rsidR="00A87430" w:rsidRDefault="00A87430">
          <w:pPr>
            <w:pStyle w:val="TtuloTDC"/>
            <w:rPr>
              <w:rFonts w:ascii="Arial" w:hAnsi="Arial" w:cs="Arial"/>
              <w:lang w:val="es-ES"/>
            </w:rPr>
          </w:pPr>
          <w:r w:rsidRPr="00B94003">
            <w:rPr>
              <w:rFonts w:ascii="Arial" w:hAnsi="Arial" w:cs="Arial"/>
              <w:lang w:val="es-ES"/>
            </w:rPr>
            <w:t>Contenido</w:t>
          </w:r>
        </w:p>
        <w:p w14:paraId="535A50F6" w14:textId="77777777" w:rsidR="006517CB" w:rsidRPr="006517CB" w:rsidRDefault="006517CB" w:rsidP="006517CB">
          <w:pPr>
            <w:rPr>
              <w:lang w:val="es-ES" w:eastAsia="es-PE"/>
            </w:rPr>
          </w:pPr>
        </w:p>
        <w:p w14:paraId="64EDDE56" w14:textId="3901A0BC" w:rsidR="00745AE9" w:rsidRDefault="00A87430">
          <w:pPr>
            <w:pStyle w:val="TDC1"/>
            <w:tabs>
              <w:tab w:val="right" w:leader="dot" w:pos="9060"/>
            </w:tabs>
            <w:rPr>
              <w:rFonts w:eastAsiaTheme="minorEastAsia"/>
              <w:noProof/>
              <w:lang w:val="en-US"/>
            </w:rPr>
          </w:pPr>
          <w:r w:rsidRPr="00B94003">
            <w:rPr>
              <w:rFonts w:ascii="Arial" w:hAnsi="Arial" w:cs="Arial"/>
              <w:b/>
              <w:bCs/>
              <w:lang w:val="es-ES"/>
            </w:rPr>
            <w:fldChar w:fldCharType="begin"/>
          </w:r>
          <w:r w:rsidRPr="00B94003">
            <w:rPr>
              <w:rFonts w:ascii="Arial" w:hAnsi="Arial" w:cs="Arial"/>
              <w:b/>
              <w:bCs/>
              <w:lang w:val="es-ES"/>
            </w:rPr>
            <w:instrText xml:space="preserve"> TOC \o "1-3" \h \z \u </w:instrText>
          </w:r>
          <w:r w:rsidRPr="00B94003">
            <w:rPr>
              <w:rFonts w:ascii="Arial" w:hAnsi="Arial" w:cs="Arial"/>
              <w:b/>
              <w:bCs/>
              <w:lang w:val="es-ES"/>
            </w:rPr>
            <w:fldChar w:fldCharType="separate"/>
          </w:r>
          <w:hyperlink w:anchor="_Toc115707227" w:history="1">
            <w:r w:rsidR="00745AE9" w:rsidRPr="008147F4">
              <w:rPr>
                <w:rStyle w:val="Hipervnculo"/>
                <w:rFonts w:ascii="Arial" w:hAnsi="Arial" w:cs="Arial"/>
                <w:b/>
                <w:noProof/>
                <w:lang w:val="es-ES"/>
              </w:rPr>
              <w:t>1. ENTENDIMIENTO DE FUNCIONALIDAD/API A NIVEL DE NEGOCIO</w:t>
            </w:r>
            <w:r w:rsidR="00745AE9">
              <w:rPr>
                <w:noProof/>
                <w:webHidden/>
              </w:rPr>
              <w:tab/>
            </w:r>
            <w:r w:rsidR="00745AE9">
              <w:rPr>
                <w:noProof/>
                <w:webHidden/>
              </w:rPr>
              <w:fldChar w:fldCharType="begin"/>
            </w:r>
            <w:r w:rsidR="00745AE9">
              <w:rPr>
                <w:noProof/>
                <w:webHidden/>
              </w:rPr>
              <w:instrText xml:space="preserve"> PAGEREF _Toc115707227 \h </w:instrText>
            </w:r>
            <w:r w:rsidR="00745AE9">
              <w:rPr>
                <w:noProof/>
                <w:webHidden/>
              </w:rPr>
            </w:r>
            <w:r w:rsidR="00745AE9">
              <w:rPr>
                <w:noProof/>
                <w:webHidden/>
              </w:rPr>
              <w:fldChar w:fldCharType="separate"/>
            </w:r>
            <w:r w:rsidR="00745AE9">
              <w:rPr>
                <w:noProof/>
                <w:webHidden/>
              </w:rPr>
              <w:t>4</w:t>
            </w:r>
            <w:r w:rsidR="00745AE9">
              <w:rPr>
                <w:noProof/>
                <w:webHidden/>
              </w:rPr>
              <w:fldChar w:fldCharType="end"/>
            </w:r>
          </w:hyperlink>
        </w:p>
        <w:p w14:paraId="14778660" w14:textId="072A08CA" w:rsidR="00745AE9" w:rsidRDefault="002D0B51">
          <w:pPr>
            <w:pStyle w:val="TDC2"/>
            <w:tabs>
              <w:tab w:val="left" w:pos="880"/>
              <w:tab w:val="right" w:leader="dot" w:pos="9060"/>
            </w:tabs>
            <w:rPr>
              <w:rFonts w:cstheme="minorBidi"/>
              <w:noProof/>
              <w:lang w:val="en-US" w:eastAsia="en-US"/>
            </w:rPr>
          </w:pPr>
          <w:hyperlink w:anchor="_Toc115707228" w:history="1">
            <w:r w:rsidR="00745AE9" w:rsidRPr="008147F4">
              <w:rPr>
                <w:rStyle w:val="Hipervnculo"/>
                <w:rFonts w:ascii="Arial" w:hAnsi="Arial" w:cs="Arial"/>
                <w:b/>
                <w:noProof/>
                <w:lang w:val="es-ES"/>
              </w:rPr>
              <w:t>1.1</w:t>
            </w:r>
            <w:r w:rsidR="00745AE9">
              <w:rPr>
                <w:rFonts w:cstheme="minorBidi"/>
                <w:noProof/>
                <w:lang w:val="en-US" w:eastAsia="en-US"/>
              </w:rPr>
              <w:tab/>
            </w:r>
            <w:r w:rsidR="00745AE9" w:rsidRPr="008147F4">
              <w:rPr>
                <w:rStyle w:val="Hipervnculo"/>
                <w:rFonts w:ascii="Arial" w:hAnsi="Arial" w:cs="Arial"/>
                <w:b/>
                <w:noProof/>
                <w:lang w:val="es-ES"/>
              </w:rPr>
              <w:t>Perfiles del equipo de trabajo</w:t>
            </w:r>
            <w:r w:rsidR="00745AE9">
              <w:rPr>
                <w:noProof/>
                <w:webHidden/>
              </w:rPr>
              <w:tab/>
            </w:r>
            <w:r w:rsidR="00745AE9">
              <w:rPr>
                <w:noProof/>
                <w:webHidden/>
              </w:rPr>
              <w:fldChar w:fldCharType="begin"/>
            </w:r>
            <w:r w:rsidR="00745AE9">
              <w:rPr>
                <w:noProof/>
                <w:webHidden/>
              </w:rPr>
              <w:instrText xml:space="preserve"> PAGEREF _Toc115707228 \h </w:instrText>
            </w:r>
            <w:r w:rsidR="00745AE9">
              <w:rPr>
                <w:noProof/>
                <w:webHidden/>
              </w:rPr>
            </w:r>
            <w:r w:rsidR="00745AE9">
              <w:rPr>
                <w:noProof/>
                <w:webHidden/>
              </w:rPr>
              <w:fldChar w:fldCharType="separate"/>
            </w:r>
            <w:r w:rsidR="00745AE9">
              <w:rPr>
                <w:noProof/>
                <w:webHidden/>
              </w:rPr>
              <w:t>4</w:t>
            </w:r>
            <w:r w:rsidR="00745AE9">
              <w:rPr>
                <w:noProof/>
                <w:webHidden/>
              </w:rPr>
              <w:fldChar w:fldCharType="end"/>
            </w:r>
          </w:hyperlink>
        </w:p>
        <w:p w14:paraId="486AD163" w14:textId="4A628BAC" w:rsidR="00745AE9" w:rsidRDefault="002D0B51">
          <w:pPr>
            <w:pStyle w:val="TDC2"/>
            <w:tabs>
              <w:tab w:val="right" w:leader="dot" w:pos="9060"/>
            </w:tabs>
            <w:rPr>
              <w:rFonts w:cstheme="minorBidi"/>
              <w:noProof/>
              <w:lang w:val="en-US" w:eastAsia="en-US"/>
            </w:rPr>
          </w:pPr>
          <w:hyperlink w:anchor="_Toc115707229" w:history="1">
            <w:r w:rsidR="00745AE9" w:rsidRPr="008147F4">
              <w:rPr>
                <w:rStyle w:val="Hipervnculo"/>
                <w:rFonts w:ascii="Arial" w:hAnsi="Arial" w:cs="Arial"/>
                <w:b/>
                <w:noProof/>
                <w:lang w:val="es-ES"/>
              </w:rPr>
              <w:t>1.2. Viabilidad Técnica</w:t>
            </w:r>
            <w:r w:rsidR="00745AE9">
              <w:rPr>
                <w:noProof/>
                <w:webHidden/>
              </w:rPr>
              <w:tab/>
            </w:r>
            <w:r w:rsidR="00745AE9">
              <w:rPr>
                <w:noProof/>
                <w:webHidden/>
              </w:rPr>
              <w:fldChar w:fldCharType="begin"/>
            </w:r>
            <w:r w:rsidR="00745AE9">
              <w:rPr>
                <w:noProof/>
                <w:webHidden/>
              </w:rPr>
              <w:instrText xml:space="preserve"> PAGEREF _Toc115707229 \h </w:instrText>
            </w:r>
            <w:r w:rsidR="00745AE9">
              <w:rPr>
                <w:noProof/>
                <w:webHidden/>
              </w:rPr>
            </w:r>
            <w:r w:rsidR="00745AE9">
              <w:rPr>
                <w:noProof/>
                <w:webHidden/>
              </w:rPr>
              <w:fldChar w:fldCharType="separate"/>
            </w:r>
            <w:r w:rsidR="00745AE9">
              <w:rPr>
                <w:noProof/>
                <w:webHidden/>
              </w:rPr>
              <w:t>4</w:t>
            </w:r>
            <w:r w:rsidR="00745AE9">
              <w:rPr>
                <w:noProof/>
                <w:webHidden/>
              </w:rPr>
              <w:fldChar w:fldCharType="end"/>
            </w:r>
          </w:hyperlink>
        </w:p>
        <w:p w14:paraId="44EFABDD" w14:textId="71ED1E91" w:rsidR="00745AE9" w:rsidRDefault="002D0B51">
          <w:pPr>
            <w:pStyle w:val="TDC2"/>
            <w:tabs>
              <w:tab w:val="left" w:pos="1100"/>
              <w:tab w:val="right" w:leader="dot" w:pos="9060"/>
            </w:tabs>
            <w:rPr>
              <w:rFonts w:cstheme="minorBidi"/>
              <w:noProof/>
              <w:lang w:val="en-US" w:eastAsia="en-US"/>
            </w:rPr>
          </w:pPr>
          <w:hyperlink w:anchor="_Toc115707230" w:history="1">
            <w:r w:rsidR="00745AE9" w:rsidRPr="008147F4">
              <w:rPr>
                <w:rStyle w:val="Hipervnculo"/>
                <w:rFonts w:ascii="Arial" w:hAnsi="Arial" w:cs="Arial"/>
                <w:b/>
                <w:bCs/>
                <w:noProof/>
                <w:lang w:val="es-ES"/>
              </w:rPr>
              <w:t>1.2.1.</w:t>
            </w:r>
            <w:r w:rsidR="00745AE9">
              <w:rPr>
                <w:rFonts w:cstheme="minorBidi"/>
                <w:noProof/>
                <w:lang w:val="en-US" w:eastAsia="en-US"/>
              </w:rPr>
              <w:tab/>
            </w:r>
            <w:r w:rsidR="00745AE9" w:rsidRPr="008147F4">
              <w:rPr>
                <w:rStyle w:val="Hipervnculo"/>
                <w:rFonts w:ascii="Arial" w:hAnsi="Arial" w:cs="Arial"/>
                <w:b/>
                <w:bCs/>
                <w:noProof/>
                <w:lang w:val="es-ES"/>
              </w:rPr>
              <w:t>Checklist de performance:</w:t>
            </w:r>
            <w:r w:rsidR="00745AE9">
              <w:rPr>
                <w:noProof/>
                <w:webHidden/>
              </w:rPr>
              <w:tab/>
            </w:r>
            <w:r w:rsidR="00745AE9">
              <w:rPr>
                <w:noProof/>
                <w:webHidden/>
              </w:rPr>
              <w:fldChar w:fldCharType="begin"/>
            </w:r>
            <w:r w:rsidR="00745AE9">
              <w:rPr>
                <w:noProof/>
                <w:webHidden/>
              </w:rPr>
              <w:instrText xml:space="preserve"> PAGEREF _Toc115707230 \h </w:instrText>
            </w:r>
            <w:r w:rsidR="00745AE9">
              <w:rPr>
                <w:noProof/>
                <w:webHidden/>
              </w:rPr>
            </w:r>
            <w:r w:rsidR="00745AE9">
              <w:rPr>
                <w:noProof/>
                <w:webHidden/>
              </w:rPr>
              <w:fldChar w:fldCharType="separate"/>
            </w:r>
            <w:r w:rsidR="00745AE9">
              <w:rPr>
                <w:noProof/>
                <w:webHidden/>
              </w:rPr>
              <w:t>4</w:t>
            </w:r>
            <w:r w:rsidR="00745AE9">
              <w:rPr>
                <w:noProof/>
                <w:webHidden/>
              </w:rPr>
              <w:fldChar w:fldCharType="end"/>
            </w:r>
          </w:hyperlink>
        </w:p>
        <w:p w14:paraId="39A12284" w14:textId="2D7AB8EB" w:rsidR="00745AE9" w:rsidRDefault="002D0B51">
          <w:pPr>
            <w:pStyle w:val="TDC1"/>
            <w:tabs>
              <w:tab w:val="right" w:leader="dot" w:pos="9060"/>
            </w:tabs>
            <w:rPr>
              <w:rFonts w:eastAsiaTheme="minorEastAsia"/>
              <w:noProof/>
              <w:lang w:val="en-US"/>
            </w:rPr>
          </w:pPr>
          <w:hyperlink w:anchor="_Toc115707231" w:history="1">
            <w:r w:rsidR="00745AE9" w:rsidRPr="008147F4">
              <w:rPr>
                <w:rStyle w:val="Hipervnculo"/>
                <w:rFonts w:ascii="Arial" w:hAnsi="Arial" w:cs="Arial"/>
                <w:b/>
                <w:noProof/>
                <w:lang w:val="es-ES"/>
              </w:rPr>
              <w:t>2. ESTRATEGIA</w:t>
            </w:r>
            <w:r w:rsidR="00745AE9">
              <w:rPr>
                <w:noProof/>
                <w:webHidden/>
              </w:rPr>
              <w:tab/>
            </w:r>
            <w:r w:rsidR="00745AE9">
              <w:rPr>
                <w:noProof/>
                <w:webHidden/>
              </w:rPr>
              <w:fldChar w:fldCharType="begin"/>
            </w:r>
            <w:r w:rsidR="00745AE9">
              <w:rPr>
                <w:noProof/>
                <w:webHidden/>
              </w:rPr>
              <w:instrText xml:space="preserve"> PAGEREF _Toc115707231 \h </w:instrText>
            </w:r>
            <w:r w:rsidR="00745AE9">
              <w:rPr>
                <w:noProof/>
                <w:webHidden/>
              </w:rPr>
            </w:r>
            <w:r w:rsidR="00745AE9">
              <w:rPr>
                <w:noProof/>
                <w:webHidden/>
              </w:rPr>
              <w:fldChar w:fldCharType="separate"/>
            </w:r>
            <w:r w:rsidR="00745AE9">
              <w:rPr>
                <w:noProof/>
                <w:webHidden/>
              </w:rPr>
              <w:t>5</w:t>
            </w:r>
            <w:r w:rsidR="00745AE9">
              <w:rPr>
                <w:noProof/>
                <w:webHidden/>
              </w:rPr>
              <w:fldChar w:fldCharType="end"/>
            </w:r>
          </w:hyperlink>
        </w:p>
        <w:p w14:paraId="75B5E4A3" w14:textId="32B82044" w:rsidR="00745AE9" w:rsidRDefault="002D0B51">
          <w:pPr>
            <w:pStyle w:val="TDC2"/>
            <w:tabs>
              <w:tab w:val="left" w:pos="880"/>
              <w:tab w:val="right" w:leader="dot" w:pos="9060"/>
            </w:tabs>
            <w:rPr>
              <w:rFonts w:cstheme="minorBidi"/>
              <w:noProof/>
              <w:lang w:val="en-US" w:eastAsia="en-US"/>
            </w:rPr>
          </w:pPr>
          <w:hyperlink w:anchor="_Toc115707234" w:history="1">
            <w:r w:rsidR="00745AE9" w:rsidRPr="008147F4">
              <w:rPr>
                <w:rStyle w:val="Hipervnculo"/>
                <w:rFonts w:ascii="Arial" w:hAnsi="Arial" w:cs="Arial"/>
                <w:noProof/>
                <w:lang w:val="es-ES"/>
              </w:rPr>
              <w:t>2.1.</w:t>
            </w:r>
            <w:r w:rsidR="00745AE9">
              <w:rPr>
                <w:rFonts w:cstheme="minorBidi"/>
                <w:noProof/>
                <w:lang w:val="en-US" w:eastAsia="en-US"/>
              </w:rPr>
              <w:tab/>
            </w:r>
            <w:r w:rsidR="00745AE9" w:rsidRPr="008147F4">
              <w:rPr>
                <w:rStyle w:val="Hipervnculo"/>
                <w:rFonts w:ascii="Arial" w:hAnsi="Arial" w:cs="Arial"/>
                <w:b/>
                <w:noProof/>
                <w:lang w:val="es-ES"/>
              </w:rPr>
              <w:t>Definición e identificación de objetivos y criterios de aceptación</w:t>
            </w:r>
            <w:r w:rsidR="00745AE9">
              <w:rPr>
                <w:noProof/>
                <w:webHidden/>
              </w:rPr>
              <w:tab/>
            </w:r>
            <w:r w:rsidR="00745AE9">
              <w:rPr>
                <w:noProof/>
                <w:webHidden/>
              </w:rPr>
              <w:fldChar w:fldCharType="begin"/>
            </w:r>
            <w:r w:rsidR="00745AE9">
              <w:rPr>
                <w:noProof/>
                <w:webHidden/>
              </w:rPr>
              <w:instrText xml:space="preserve"> PAGEREF _Toc115707234 \h </w:instrText>
            </w:r>
            <w:r w:rsidR="00745AE9">
              <w:rPr>
                <w:noProof/>
                <w:webHidden/>
              </w:rPr>
            </w:r>
            <w:r w:rsidR="00745AE9">
              <w:rPr>
                <w:noProof/>
                <w:webHidden/>
              </w:rPr>
              <w:fldChar w:fldCharType="separate"/>
            </w:r>
            <w:r w:rsidR="00745AE9">
              <w:rPr>
                <w:noProof/>
                <w:webHidden/>
              </w:rPr>
              <w:t>5</w:t>
            </w:r>
            <w:r w:rsidR="00745AE9">
              <w:rPr>
                <w:noProof/>
                <w:webHidden/>
              </w:rPr>
              <w:fldChar w:fldCharType="end"/>
            </w:r>
          </w:hyperlink>
        </w:p>
        <w:p w14:paraId="5E113461" w14:textId="59EE5E02" w:rsidR="00745AE9" w:rsidRDefault="002D0B51">
          <w:pPr>
            <w:pStyle w:val="TDC2"/>
            <w:tabs>
              <w:tab w:val="left" w:pos="880"/>
              <w:tab w:val="right" w:leader="dot" w:pos="9060"/>
            </w:tabs>
            <w:rPr>
              <w:rFonts w:cstheme="minorBidi"/>
              <w:noProof/>
              <w:lang w:val="en-US" w:eastAsia="en-US"/>
            </w:rPr>
          </w:pPr>
          <w:hyperlink w:anchor="_Toc115707235" w:history="1">
            <w:r w:rsidR="00745AE9" w:rsidRPr="008147F4">
              <w:rPr>
                <w:rStyle w:val="Hipervnculo"/>
                <w:rFonts w:ascii="Arial" w:hAnsi="Arial" w:cs="Arial"/>
                <w:b/>
                <w:bCs/>
                <w:noProof/>
                <w:lang w:val="es-ES"/>
              </w:rPr>
              <w:t>2.2.</w:t>
            </w:r>
            <w:r w:rsidR="00745AE9">
              <w:rPr>
                <w:rFonts w:cstheme="minorBidi"/>
                <w:noProof/>
                <w:lang w:val="en-US" w:eastAsia="en-US"/>
              </w:rPr>
              <w:tab/>
            </w:r>
            <w:r w:rsidR="00745AE9" w:rsidRPr="008147F4">
              <w:rPr>
                <w:rStyle w:val="Hipervnculo"/>
                <w:rFonts w:ascii="Arial" w:hAnsi="Arial" w:cs="Arial"/>
                <w:b/>
                <w:bCs/>
                <w:noProof/>
                <w:lang w:val="es-ES"/>
              </w:rPr>
              <w:t>Entendimiento de la arquitectura física</w:t>
            </w:r>
            <w:r w:rsidR="00745AE9">
              <w:rPr>
                <w:noProof/>
                <w:webHidden/>
              </w:rPr>
              <w:tab/>
            </w:r>
            <w:r w:rsidR="00745AE9">
              <w:rPr>
                <w:noProof/>
                <w:webHidden/>
              </w:rPr>
              <w:fldChar w:fldCharType="begin"/>
            </w:r>
            <w:r w:rsidR="00745AE9">
              <w:rPr>
                <w:noProof/>
                <w:webHidden/>
              </w:rPr>
              <w:instrText xml:space="preserve"> PAGEREF _Toc115707235 \h </w:instrText>
            </w:r>
            <w:r w:rsidR="00745AE9">
              <w:rPr>
                <w:noProof/>
                <w:webHidden/>
              </w:rPr>
            </w:r>
            <w:r w:rsidR="00745AE9">
              <w:rPr>
                <w:noProof/>
                <w:webHidden/>
              </w:rPr>
              <w:fldChar w:fldCharType="separate"/>
            </w:r>
            <w:r w:rsidR="00745AE9">
              <w:rPr>
                <w:noProof/>
                <w:webHidden/>
              </w:rPr>
              <w:t>6</w:t>
            </w:r>
            <w:r w:rsidR="00745AE9">
              <w:rPr>
                <w:noProof/>
                <w:webHidden/>
              </w:rPr>
              <w:fldChar w:fldCharType="end"/>
            </w:r>
          </w:hyperlink>
        </w:p>
        <w:p w14:paraId="55134E1F" w14:textId="5F6D45BA" w:rsidR="00745AE9" w:rsidRDefault="002D0B51">
          <w:pPr>
            <w:pStyle w:val="TDC2"/>
            <w:tabs>
              <w:tab w:val="left" w:pos="1100"/>
              <w:tab w:val="right" w:leader="dot" w:pos="9060"/>
            </w:tabs>
            <w:rPr>
              <w:rFonts w:cstheme="minorBidi"/>
              <w:noProof/>
              <w:lang w:val="en-US" w:eastAsia="en-US"/>
            </w:rPr>
          </w:pPr>
          <w:hyperlink w:anchor="_Toc115707236" w:history="1">
            <w:r w:rsidR="00745AE9" w:rsidRPr="008147F4">
              <w:rPr>
                <w:rStyle w:val="Hipervnculo"/>
                <w:rFonts w:ascii="Arial" w:hAnsi="Arial" w:cs="Arial"/>
                <w:b/>
                <w:bCs/>
                <w:i/>
                <w:iCs/>
                <w:noProof/>
              </w:rPr>
              <w:t>2.2.1.</w:t>
            </w:r>
            <w:r w:rsidR="00745AE9">
              <w:rPr>
                <w:rFonts w:cstheme="minorBidi"/>
                <w:noProof/>
                <w:lang w:val="en-US" w:eastAsia="en-US"/>
              </w:rPr>
              <w:tab/>
            </w:r>
            <w:r w:rsidR="00745AE9" w:rsidRPr="008147F4">
              <w:rPr>
                <w:rStyle w:val="Hipervnculo"/>
                <w:rFonts w:ascii="Arial" w:hAnsi="Arial" w:cs="Arial"/>
                <w:b/>
                <w:bCs/>
                <w:noProof/>
                <w:lang w:val="es-ES"/>
              </w:rPr>
              <w:t>Framework que validar.</w:t>
            </w:r>
            <w:r w:rsidR="00745AE9">
              <w:rPr>
                <w:noProof/>
                <w:webHidden/>
              </w:rPr>
              <w:tab/>
            </w:r>
            <w:r w:rsidR="00745AE9">
              <w:rPr>
                <w:noProof/>
                <w:webHidden/>
              </w:rPr>
              <w:fldChar w:fldCharType="begin"/>
            </w:r>
            <w:r w:rsidR="00745AE9">
              <w:rPr>
                <w:noProof/>
                <w:webHidden/>
              </w:rPr>
              <w:instrText xml:space="preserve"> PAGEREF _Toc115707236 \h </w:instrText>
            </w:r>
            <w:r w:rsidR="00745AE9">
              <w:rPr>
                <w:noProof/>
                <w:webHidden/>
              </w:rPr>
            </w:r>
            <w:r w:rsidR="00745AE9">
              <w:rPr>
                <w:noProof/>
                <w:webHidden/>
              </w:rPr>
              <w:fldChar w:fldCharType="separate"/>
            </w:r>
            <w:r w:rsidR="00745AE9">
              <w:rPr>
                <w:noProof/>
                <w:webHidden/>
              </w:rPr>
              <w:t>6</w:t>
            </w:r>
            <w:r w:rsidR="00745AE9">
              <w:rPr>
                <w:noProof/>
                <w:webHidden/>
              </w:rPr>
              <w:fldChar w:fldCharType="end"/>
            </w:r>
          </w:hyperlink>
        </w:p>
        <w:p w14:paraId="60A8CFC7" w14:textId="19223BCC" w:rsidR="00745AE9" w:rsidRDefault="002D0B51">
          <w:pPr>
            <w:pStyle w:val="TDC2"/>
            <w:tabs>
              <w:tab w:val="left" w:pos="880"/>
              <w:tab w:val="right" w:leader="dot" w:pos="9060"/>
            </w:tabs>
            <w:rPr>
              <w:rFonts w:cstheme="minorBidi"/>
              <w:noProof/>
              <w:lang w:val="en-US" w:eastAsia="en-US"/>
            </w:rPr>
          </w:pPr>
          <w:hyperlink w:anchor="_Toc115707237" w:history="1">
            <w:r w:rsidR="00745AE9" w:rsidRPr="008147F4">
              <w:rPr>
                <w:rStyle w:val="Hipervnculo"/>
                <w:rFonts w:ascii="Arial" w:hAnsi="Arial" w:cs="Arial"/>
                <w:b/>
                <w:noProof/>
                <w:lang w:val="es-ES"/>
              </w:rPr>
              <w:t>2.3.</w:t>
            </w:r>
            <w:r w:rsidR="00745AE9">
              <w:rPr>
                <w:rFonts w:cstheme="minorBidi"/>
                <w:noProof/>
                <w:lang w:val="en-US" w:eastAsia="en-US"/>
              </w:rPr>
              <w:tab/>
            </w:r>
            <w:r w:rsidR="00745AE9" w:rsidRPr="008147F4">
              <w:rPr>
                <w:rStyle w:val="Hipervnculo"/>
                <w:rFonts w:ascii="Arial" w:hAnsi="Arial" w:cs="Arial"/>
                <w:b/>
                <w:noProof/>
                <w:lang w:val="es-ES"/>
              </w:rPr>
              <w:t>Determinar tipos de performance testing basado en riesgos</w:t>
            </w:r>
            <w:r w:rsidR="00745AE9">
              <w:rPr>
                <w:noProof/>
                <w:webHidden/>
              </w:rPr>
              <w:tab/>
            </w:r>
            <w:r w:rsidR="00745AE9">
              <w:rPr>
                <w:noProof/>
                <w:webHidden/>
              </w:rPr>
              <w:fldChar w:fldCharType="begin"/>
            </w:r>
            <w:r w:rsidR="00745AE9">
              <w:rPr>
                <w:noProof/>
                <w:webHidden/>
              </w:rPr>
              <w:instrText xml:space="preserve"> PAGEREF _Toc115707237 \h </w:instrText>
            </w:r>
            <w:r w:rsidR="00745AE9">
              <w:rPr>
                <w:noProof/>
                <w:webHidden/>
              </w:rPr>
            </w:r>
            <w:r w:rsidR="00745AE9">
              <w:rPr>
                <w:noProof/>
                <w:webHidden/>
              </w:rPr>
              <w:fldChar w:fldCharType="separate"/>
            </w:r>
            <w:r w:rsidR="00745AE9">
              <w:rPr>
                <w:noProof/>
                <w:webHidden/>
              </w:rPr>
              <w:t>7</w:t>
            </w:r>
            <w:r w:rsidR="00745AE9">
              <w:rPr>
                <w:noProof/>
                <w:webHidden/>
              </w:rPr>
              <w:fldChar w:fldCharType="end"/>
            </w:r>
          </w:hyperlink>
        </w:p>
        <w:p w14:paraId="4738014D" w14:textId="2298A5BD" w:rsidR="00745AE9" w:rsidRDefault="002D0B51">
          <w:pPr>
            <w:pStyle w:val="TDC2"/>
            <w:tabs>
              <w:tab w:val="left" w:pos="1100"/>
              <w:tab w:val="right" w:leader="dot" w:pos="9060"/>
            </w:tabs>
            <w:rPr>
              <w:rFonts w:cstheme="minorBidi"/>
              <w:noProof/>
              <w:lang w:val="en-US" w:eastAsia="en-US"/>
            </w:rPr>
          </w:pPr>
          <w:hyperlink w:anchor="_Toc115707238" w:history="1">
            <w:r w:rsidR="00745AE9" w:rsidRPr="008147F4">
              <w:rPr>
                <w:rStyle w:val="Hipervnculo"/>
                <w:rFonts w:ascii="Arial" w:hAnsi="Arial" w:cs="Arial"/>
                <w:b/>
                <w:bCs/>
                <w:noProof/>
                <w:lang w:val="es-ES"/>
              </w:rPr>
              <w:t>2.3.1.</w:t>
            </w:r>
            <w:r w:rsidR="00745AE9">
              <w:rPr>
                <w:rFonts w:cstheme="minorBidi"/>
                <w:noProof/>
                <w:lang w:val="en-US" w:eastAsia="en-US"/>
              </w:rPr>
              <w:tab/>
            </w:r>
            <w:r w:rsidR="00745AE9" w:rsidRPr="008147F4">
              <w:rPr>
                <w:rStyle w:val="Hipervnculo"/>
                <w:rFonts w:ascii="Arial" w:hAnsi="Arial" w:cs="Arial"/>
                <w:b/>
                <w:bCs/>
                <w:noProof/>
                <w:lang w:val="es-ES"/>
              </w:rPr>
              <w:t>Identificación de riesgos</w:t>
            </w:r>
            <w:r w:rsidR="00745AE9">
              <w:rPr>
                <w:noProof/>
                <w:webHidden/>
              </w:rPr>
              <w:tab/>
            </w:r>
            <w:r w:rsidR="00745AE9">
              <w:rPr>
                <w:noProof/>
                <w:webHidden/>
              </w:rPr>
              <w:fldChar w:fldCharType="begin"/>
            </w:r>
            <w:r w:rsidR="00745AE9">
              <w:rPr>
                <w:noProof/>
                <w:webHidden/>
              </w:rPr>
              <w:instrText xml:space="preserve"> PAGEREF _Toc115707238 \h </w:instrText>
            </w:r>
            <w:r w:rsidR="00745AE9">
              <w:rPr>
                <w:noProof/>
                <w:webHidden/>
              </w:rPr>
            </w:r>
            <w:r w:rsidR="00745AE9">
              <w:rPr>
                <w:noProof/>
                <w:webHidden/>
              </w:rPr>
              <w:fldChar w:fldCharType="separate"/>
            </w:r>
            <w:r w:rsidR="00745AE9">
              <w:rPr>
                <w:noProof/>
                <w:webHidden/>
              </w:rPr>
              <w:t>7</w:t>
            </w:r>
            <w:r w:rsidR="00745AE9">
              <w:rPr>
                <w:noProof/>
                <w:webHidden/>
              </w:rPr>
              <w:fldChar w:fldCharType="end"/>
            </w:r>
          </w:hyperlink>
        </w:p>
        <w:p w14:paraId="4A96B20D" w14:textId="4BAF412E" w:rsidR="00745AE9" w:rsidRDefault="002D0B51">
          <w:pPr>
            <w:pStyle w:val="TDC2"/>
            <w:tabs>
              <w:tab w:val="left" w:pos="880"/>
              <w:tab w:val="right" w:leader="dot" w:pos="9060"/>
            </w:tabs>
            <w:rPr>
              <w:rFonts w:cstheme="minorBidi"/>
              <w:noProof/>
              <w:lang w:val="en-US" w:eastAsia="en-US"/>
            </w:rPr>
          </w:pPr>
          <w:hyperlink w:anchor="_Toc115707239" w:history="1">
            <w:r w:rsidR="00745AE9" w:rsidRPr="008147F4">
              <w:rPr>
                <w:rStyle w:val="Hipervnculo"/>
                <w:rFonts w:ascii="Arial" w:hAnsi="Arial" w:cs="Arial"/>
                <w:b/>
                <w:noProof/>
                <w:lang w:val="es-ES"/>
              </w:rPr>
              <w:t>2.4.</w:t>
            </w:r>
            <w:r w:rsidR="00745AE9">
              <w:rPr>
                <w:rFonts w:cstheme="minorBidi"/>
                <w:noProof/>
                <w:lang w:val="en-US" w:eastAsia="en-US"/>
              </w:rPr>
              <w:tab/>
            </w:r>
            <w:r w:rsidR="00745AE9" w:rsidRPr="008147F4">
              <w:rPr>
                <w:rStyle w:val="Hipervnculo"/>
                <w:rFonts w:ascii="Arial" w:hAnsi="Arial" w:cs="Arial"/>
                <w:b/>
                <w:noProof/>
                <w:lang w:val="es-ES"/>
              </w:rPr>
              <w:t>Escenarios de performance testing</w:t>
            </w:r>
            <w:r w:rsidR="00745AE9">
              <w:rPr>
                <w:noProof/>
                <w:webHidden/>
              </w:rPr>
              <w:tab/>
            </w:r>
            <w:r w:rsidR="00745AE9">
              <w:rPr>
                <w:noProof/>
                <w:webHidden/>
              </w:rPr>
              <w:fldChar w:fldCharType="begin"/>
            </w:r>
            <w:r w:rsidR="00745AE9">
              <w:rPr>
                <w:noProof/>
                <w:webHidden/>
              </w:rPr>
              <w:instrText xml:space="preserve"> PAGEREF _Toc115707239 \h </w:instrText>
            </w:r>
            <w:r w:rsidR="00745AE9">
              <w:rPr>
                <w:noProof/>
                <w:webHidden/>
              </w:rPr>
            </w:r>
            <w:r w:rsidR="00745AE9">
              <w:rPr>
                <w:noProof/>
                <w:webHidden/>
              </w:rPr>
              <w:fldChar w:fldCharType="separate"/>
            </w:r>
            <w:r w:rsidR="00745AE9">
              <w:rPr>
                <w:noProof/>
                <w:webHidden/>
              </w:rPr>
              <w:t>7</w:t>
            </w:r>
            <w:r w:rsidR="00745AE9">
              <w:rPr>
                <w:noProof/>
                <w:webHidden/>
              </w:rPr>
              <w:fldChar w:fldCharType="end"/>
            </w:r>
          </w:hyperlink>
        </w:p>
        <w:p w14:paraId="123976B7" w14:textId="2A41218C" w:rsidR="00745AE9" w:rsidRDefault="002D0B51">
          <w:pPr>
            <w:pStyle w:val="TDC2"/>
            <w:tabs>
              <w:tab w:val="left" w:pos="880"/>
              <w:tab w:val="right" w:leader="dot" w:pos="9060"/>
            </w:tabs>
            <w:rPr>
              <w:rFonts w:cstheme="minorBidi"/>
              <w:noProof/>
              <w:lang w:val="en-US" w:eastAsia="en-US"/>
            </w:rPr>
          </w:pPr>
          <w:hyperlink w:anchor="_Toc115707240" w:history="1">
            <w:r w:rsidR="00745AE9" w:rsidRPr="008147F4">
              <w:rPr>
                <w:rStyle w:val="Hipervnculo"/>
                <w:rFonts w:ascii="Arial" w:hAnsi="Arial" w:cs="Arial"/>
                <w:b/>
                <w:bCs/>
                <w:noProof/>
                <w:lang w:val="es-ES"/>
              </w:rPr>
              <w:t>2.5.</w:t>
            </w:r>
            <w:r w:rsidR="00745AE9">
              <w:rPr>
                <w:rFonts w:cstheme="minorBidi"/>
                <w:noProof/>
                <w:lang w:val="en-US" w:eastAsia="en-US"/>
              </w:rPr>
              <w:tab/>
            </w:r>
            <w:r w:rsidR="00745AE9" w:rsidRPr="008147F4">
              <w:rPr>
                <w:rStyle w:val="Hipervnculo"/>
                <w:rFonts w:ascii="Arial" w:hAnsi="Arial" w:cs="Arial"/>
                <w:b/>
                <w:bCs/>
                <w:noProof/>
                <w:lang w:val="es-ES"/>
              </w:rPr>
              <w:t>Monitoreo</w:t>
            </w:r>
            <w:r w:rsidR="00745AE9">
              <w:rPr>
                <w:noProof/>
                <w:webHidden/>
              </w:rPr>
              <w:tab/>
            </w:r>
            <w:r w:rsidR="00745AE9">
              <w:rPr>
                <w:noProof/>
                <w:webHidden/>
              </w:rPr>
              <w:fldChar w:fldCharType="begin"/>
            </w:r>
            <w:r w:rsidR="00745AE9">
              <w:rPr>
                <w:noProof/>
                <w:webHidden/>
              </w:rPr>
              <w:instrText xml:space="preserve"> PAGEREF _Toc115707240 \h </w:instrText>
            </w:r>
            <w:r w:rsidR="00745AE9">
              <w:rPr>
                <w:noProof/>
                <w:webHidden/>
              </w:rPr>
            </w:r>
            <w:r w:rsidR="00745AE9">
              <w:rPr>
                <w:noProof/>
                <w:webHidden/>
              </w:rPr>
              <w:fldChar w:fldCharType="separate"/>
            </w:r>
            <w:r w:rsidR="00745AE9">
              <w:rPr>
                <w:noProof/>
                <w:webHidden/>
              </w:rPr>
              <w:t>8</w:t>
            </w:r>
            <w:r w:rsidR="00745AE9">
              <w:rPr>
                <w:noProof/>
                <w:webHidden/>
              </w:rPr>
              <w:fldChar w:fldCharType="end"/>
            </w:r>
          </w:hyperlink>
        </w:p>
        <w:p w14:paraId="418C03BA" w14:textId="2EC148C7" w:rsidR="00745AE9" w:rsidRDefault="002D0B51">
          <w:pPr>
            <w:pStyle w:val="TDC1"/>
            <w:tabs>
              <w:tab w:val="left" w:pos="440"/>
              <w:tab w:val="right" w:leader="dot" w:pos="9060"/>
            </w:tabs>
            <w:rPr>
              <w:rFonts w:eastAsiaTheme="minorEastAsia"/>
              <w:noProof/>
              <w:lang w:val="en-US"/>
            </w:rPr>
          </w:pPr>
          <w:hyperlink w:anchor="_Toc115707241" w:history="1">
            <w:r w:rsidR="00745AE9" w:rsidRPr="008147F4">
              <w:rPr>
                <w:rStyle w:val="Hipervnculo"/>
                <w:rFonts w:ascii="Arial" w:hAnsi="Arial" w:cs="Arial"/>
                <w:b/>
                <w:noProof/>
                <w:lang w:val="es-ES"/>
              </w:rPr>
              <w:t>3.</w:t>
            </w:r>
            <w:r w:rsidR="00745AE9">
              <w:rPr>
                <w:rFonts w:eastAsiaTheme="minorEastAsia"/>
                <w:noProof/>
                <w:lang w:val="en-US"/>
              </w:rPr>
              <w:tab/>
            </w:r>
            <w:r w:rsidR="00745AE9" w:rsidRPr="008147F4">
              <w:rPr>
                <w:rStyle w:val="Hipervnculo"/>
                <w:rFonts w:ascii="Arial" w:hAnsi="Arial" w:cs="Arial"/>
                <w:b/>
                <w:noProof/>
                <w:lang w:val="es-ES"/>
              </w:rPr>
              <w:t xml:space="preserve">CRONOGRAMA DEL PROYECTO </w:t>
            </w:r>
            <w:r w:rsidR="00745AE9" w:rsidRPr="008147F4">
              <w:rPr>
                <w:rStyle w:val="Hipervnculo"/>
                <w:rFonts w:ascii="Arial" w:hAnsi="Arial" w:cs="Arial"/>
                <w:b/>
                <w:bCs/>
                <w:i/>
                <w:iCs/>
                <w:noProof/>
              </w:rPr>
              <w:t>(Sección Obligatoria)</w:t>
            </w:r>
            <w:r w:rsidR="00745AE9">
              <w:rPr>
                <w:noProof/>
                <w:webHidden/>
              </w:rPr>
              <w:tab/>
            </w:r>
            <w:r w:rsidR="00745AE9">
              <w:rPr>
                <w:noProof/>
                <w:webHidden/>
              </w:rPr>
              <w:fldChar w:fldCharType="begin"/>
            </w:r>
            <w:r w:rsidR="00745AE9">
              <w:rPr>
                <w:noProof/>
                <w:webHidden/>
              </w:rPr>
              <w:instrText xml:space="preserve"> PAGEREF _Toc115707241 \h </w:instrText>
            </w:r>
            <w:r w:rsidR="00745AE9">
              <w:rPr>
                <w:noProof/>
                <w:webHidden/>
              </w:rPr>
            </w:r>
            <w:r w:rsidR="00745AE9">
              <w:rPr>
                <w:noProof/>
                <w:webHidden/>
              </w:rPr>
              <w:fldChar w:fldCharType="separate"/>
            </w:r>
            <w:r w:rsidR="00745AE9">
              <w:rPr>
                <w:noProof/>
                <w:webHidden/>
              </w:rPr>
              <w:t>9</w:t>
            </w:r>
            <w:r w:rsidR="00745AE9">
              <w:rPr>
                <w:noProof/>
                <w:webHidden/>
              </w:rPr>
              <w:fldChar w:fldCharType="end"/>
            </w:r>
          </w:hyperlink>
        </w:p>
        <w:p w14:paraId="3377C7B8" w14:textId="47CE82C1" w:rsidR="00745AE9" w:rsidRDefault="002D0B51">
          <w:pPr>
            <w:pStyle w:val="TDC1"/>
            <w:tabs>
              <w:tab w:val="left" w:pos="440"/>
              <w:tab w:val="right" w:leader="dot" w:pos="9060"/>
            </w:tabs>
            <w:rPr>
              <w:rFonts w:eastAsiaTheme="minorEastAsia"/>
              <w:noProof/>
              <w:lang w:val="en-US"/>
            </w:rPr>
          </w:pPr>
          <w:hyperlink w:anchor="_Toc115707242" w:history="1">
            <w:r w:rsidR="00745AE9" w:rsidRPr="008147F4">
              <w:rPr>
                <w:rStyle w:val="Hipervnculo"/>
                <w:rFonts w:ascii="Arial" w:hAnsi="Arial" w:cs="Arial"/>
                <w:b/>
                <w:noProof/>
                <w:lang w:val="es-ES"/>
              </w:rPr>
              <w:t>4.</w:t>
            </w:r>
            <w:r w:rsidR="00745AE9">
              <w:rPr>
                <w:rFonts w:eastAsiaTheme="minorEastAsia"/>
                <w:noProof/>
                <w:lang w:val="en-US"/>
              </w:rPr>
              <w:tab/>
            </w:r>
            <w:r w:rsidR="00745AE9" w:rsidRPr="008147F4">
              <w:rPr>
                <w:rStyle w:val="Hipervnculo"/>
                <w:rFonts w:ascii="Arial" w:hAnsi="Arial" w:cs="Arial"/>
                <w:b/>
                <w:noProof/>
                <w:lang w:val="es-ES"/>
              </w:rPr>
              <w:t>CONSIDERACIONES DEL PROYECTO</w:t>
            </w:r>
            <w:r w:rsidR="00745AE9">
              <w:rPr>
                <w:noProof/>
                <w:webHidden/>
              </w:rPr>
              <w:tab/>
            </w:r>
            <w:r w:rsidR="00745AE9">
              <w:rPr>
                <w:noProof/>
                <w:webHidden/>
              </w:rPr>
              <w:fldChar w:fldCharType="begin"/>
            </w:r>
            <w:r w:rsidR="00745AE9">
              <w:rPr>
                <w:noProof/>
                <w:webHidden/>
              </w:rPr>
              <w:instrText xml:space="preserve"> PAGEREF _Toc115707242 \h </w:instrText>
            </w:r>
            <w:r w:rsidR="00745AE9">
              <w:rPr>
                <w:noProof/>
                <w:webHidden/>
              </w:rPr>
            </w:r>
            <w:r w:rsidR="00745AE9">
              <w:rPr>
                <w:noProof/>
                <w:webHidden/>
              </w:rPr>
              <w:fldChar w:fldCharType="separate"/>
            </w:r>
            <w:r w:rsidR="00745AE9">
              <w:rPr>
                <w:noProof/>
                <w:webHidden/>
              </w:rPr>
              <w:t>9</w:t>
            </w:r>
            <w:r w:rsidR="00745AE9">
              <w:rPr>
                <w:noProof/>
                <w:webHidden/>
              </w:rPr>
              <w:fldChar w:fldCharType="end"/>
            </w:r>
          </w:hyperlink>
        </w:p>
        <w:p w14:paraId="710EE997" w14:textId="1535ACD2" w:rsidR="00A87430" w:rsidRPr="00B94003" w:rsidRDefault="00A87430">
          <w:pPr>
            <w:rPr>
              <w:rFonts w:ascii="Arial" w:hAnsi="Arial" w:cs="Arial"/>
            </w:rPr>
          </w:pPr>
          <w:r w:rsidRPr="00B94003">
            <w:rPr>
              <w:rFonts w:ascii="Arial" w:hAnsi="Arial" w:cs="Arial"/>
              <w:b/>
              <w:bCs/>
              <w:lang w:val="es-ES"/>
            </w:rPr>
            <w:fldChar w:fldCharType="end"/>
          </w:r>
        </w:p>
      </w:sdtContent>
    </w:sdt>
    <w:p w14:paraId="2A58D730" w14:textId="6F331B9D" w:rsidR="00B97BCC" w:rsidRPr="00B94003" w:rsidRDefault="00B97BCC" w:rsidP="00687CA7">
      <w:pPr>
        <w:spacing w:line="240" w:lineRule="auto"/>
        <w:jc w:val="right"/>
        <w:rPr>
          <w:rFonts w:ascii="Arial" w:hAnsi="Arial" w:cs="Arial"/>
          <w:sz w:val="24"/>
          <w:szCs w:val="24"/>
          <w:lang w:val="es-MX"/>
        </w:rPr>
      </w:pPr>
    </w:p>
    <w:p w14:paraId="16B740D0" w14:textId="0F3E18E6" w:rsidR="00BC0DB3" w:rsidRPr="00B94003" w:rsidRDefault="00BC0DB3" w:rsidP="00852090">
      <w:pPr>
        <w:spacing w:line="240" w:lineRule="auto"/>
        <w:jc w:val="both"/>
        <w:rPr>
          <w:rFonts w:ascii="Arial" w:hAnsi="Arial" w:cs="Arial"/>
          <w:sz w:val="24"/>
          <w:szCs w:val="24"/>
          <w:lang w:val="es-MX"/>
        </w:rPr>
      </w:pPr>
    </w:p>
    <w:p w14:paraId="5C4DDEE8" w14:textId="326D62B1" w:rsidR="00BC0DB3" w:rsidRPr="00B94003" w:rsidRDefault="00BC0DB3" w:rsidP="00852090">
      <w:pPr>
        <w:spacing w:line="240" w:lineRule="auto"/>
        <w:jc w:val="both"/>
        <w:rPr>
          <w:rFonts w:ascii="Arial" w:hAnsi="Arial" w:cs="Arial"/>
          <w:sz w:val="24"/>
          <w:szCs w:val="24"/>
          <w:lang w:val="es-MX"/>
        </w:rPr>
      </w:pPr>
    </w:p>
    <w:p w14:paraId="4DF8933D" w14:textId="77777777" w:rsidR="00461EA8" w:rsidRPr="00B94003" w:rsidRDefault="00461EA8" w:rsidP="00852090">
      <w:pPr>
        <w:spacing w:line="240" w:lineRule="auto"/>
        <w:jc w:val="both"/>
        <w:rPr>
          <w:rFonts w:ascii="Arial" w:hAnsi="Arial" w:cs="Arial"/>
          <w:sz w:val="24"/>
          <w:szCs w:val="24"/>
          <w:lang w:val="es-MX"/>
        </w:rPr>
      </w:pPr>
    </w:p>
    <w:p w14:paraId="2E2DD2DA" w14:textId="77777777" w:rsidR="00461EA8" w:rsidRPr="00B94003" w:rsidRDefault="00461EA8" w:rsidP="00852090">
      <w:pPr>
        <w:spacing w:line="240" w:lineRule="auto"/>
        <w:jc w:val="both"/>
        <w:rPr>
          <w:rFonts w:ascii="Arial" w:hAnsi="Arial" w:cs="Arial"/>
          <w:sz w:val="24"/>
          <w:szCs w:val="24"/>
          <w:lang w:val="es-MX"/>
        </w:rPr>
      </w:pPr>
    </w:p>
    <w:p w14:paraId="2EFEB7E2" w14:textId="77777777" w:rsidR="00461EA8" w:rsidRPr="00B94003" w:rsidRDefault="00461EA8" w:rsidP="00852090">
      <w:pPr>
        <w:spacing w:line="240" w:lineRule="auto"/>
        <w:jc w:val="both"/>
        <w:rPr>
          <w:rFonts w:ascii="Arial" w:hAnsi="Arial" w:cs="Arial"/>
          <w:sz w:val="24"/>
          <w:szCs w:val="24"/>
          <w:lang w:val="es-MX"/>
        </w:rPr>
      </w:pPr>
    </w:p>
    <w:p w14:paraId="296FF62C" w14:textId="679A9B6A" w:rsidR="00BC0DB3" w:rsidRPr="00B94003" w:rsidRDefault="00CC2CB2" w:rsidP="00CC2CB2">
      <w:pPr>
        <w:tabs>
          <w:tab w:val="left" w:pos="5576"/>
        </w:tabs>
        <w:spacing w:line="240" w:lineRule="auto"/>
        <w:jc w:val="both"/>
        <w:rPr>
          <w:rFonts w:ascii="Arial" w:hAnsi="Arial" w:cs="Arial"/>
          <w:sz w:val="24"/>
          <w:szCs w:val="24"/>
          <w:lang w:val="es-MX"/>
        </w:rPr>
      </w:pPr>
      <w:r w:rsidRPr="00B94003">
        <w:rPr>
          <w:rFonts w:ascii="Arial" w:hAnsi="Arial" w:cs="Arial"/>
          <w:sz w:val="24"/>
          <w:szCs w:val="24"/>
          <w:lang w:val="es-MX"/>
        </w:rPr>
        <w:tab/>
      </w:r>
    </w:p>
    <w:p w14:paraId="0AB49AF0" w14:textId="4DA8A38E" w:rsidR="00BC0DB3" w:rsidRPr="00B94003" w:rsidRDefault="00BC0DB3" w:rsidP="00852090">
      <w:pPr>
        <w:spacing w:line="240" w:lineRule="auto"/>
        <w:jc w:val="both"/>
        <w:rPr>
          <w:rFonts w:ascii="Arial" w:hAnsi="Arial" w:cs="Arial"/>
          <w:sz w:val="24"/>
          <w:szCs w:val="24"/>
          <w:lang w:val="es-MX"/>
        </w:rPr>
      </w:pPr>
    </w:p>
    <w:p w14:paraId="59976B88" w14:textId="21051E4B" w:rsidR="00BC0DB3" w:rsidRPr="00B94003" w:rsidRDefault="00BC0DB3" w:rsidP="00852090">
      <w:pPr>
        <w:spacing w:line="240" w:lineRule="auto"/>
        <w:jc w:val="both"/>
        <w:rPr>
          <w:rFonts w:ascii="Arial" w:hAnsi="Arial" w:cs="Arial"/>
          <w:sz w:val="24"/>
          <w:szCs w:val="24"/>
          <w:lang w:val="es-MX"/>
        </w:rPr>
      </w:pPr>
    </w:p>
    <w:p w14:paraId="5C67ED93" w14:textId="6E1A2429" w:rsidR="00BC0DB3" w:rsidRDefault="00BC0DB3" w:rsidP="00852090">
      <w:pPr>
        <w:spacing w:line="240" w:lineRule="auto"/>
        <w:jc w:val="both"/>
        <w:rPr>
          <w:rFonts w:ascii="Arial" w:hAnsi="Arial" w:cs="Arial"/>
          <w:sz w:val="24"/>
          <w:szCs w:val="24"/>
          <w:lang w:val="es-MX"/>
        </w:rPr>
      </w:pPr>
    </w:p>
    <w:p w14:paraId="7BEA2BD5" w14:textId="61A07CCB" w:rsidR="0086317A" w:rsidRDefault="0086317A" w:rsidP="00852090">
      <w:pPr>
        <w:spacing w:line="240" w:lineRule="auto"/>
        <w:jc w:val="both"/>
        <w:rPr>
          <w:rFonts w:ascii="Arial" w:hAnsi="Arial" w:cs="Arial"/>
          <w:sz w:val="24"/>
          <w:szCs w:val="24"/>
          <w:lang w:val="es-MX"/>
        </w:rPr>
      </w:pPr>
    </w:p>
    <w:p w14:paraId="64E05FAB" w14:textId="0EC320DB" w:rsidR="0086317A" w:rsidRDefault="0086317A" w:rsidP="00852090">
      <w:pPr>
        <w:spacing w:line="240" w:lineRule="auto"/>
        <w:jc w:val="both"/>
        <w:rPr>
          <w:rFonts w:ascii="Arial" w:hAnsi="Arial" w:cs="Arial"/>
          <w:sz w:val="24"/>
          <w:szCs w:val="24"/>
          <w:lang w:val="es-MX"/>
        </w:rPr>
      </w:pPr>
    </w:p>
    <w:p w14:paraId="6ED01D17" w14:textId="77777777" w:rsidR="0086317A" w:rsidRPr="00B94003" w:rsidRDefault="0086317A" w:rsidP="00852090">
      <w:pPr>
        <w:spacing w:line="240" w:lineRule="auto"/>
        <w:jc w:val="both"/>
        <w:rPr>
          <w:rFonts w:ascii="Arial" w:hAnsi="Arial" w:cs="Arial"/>
          <w:sz w:val="24"/>
          <w:szCs w:val="24"/>
          <w:lang w:val="es-MX"/>
        </w:rPr>
      </w:pPr>
    </w:p>
    <w:p w14:paraId="4799F37C" w14:textId="77777777" w:rsidR="00285BC1" w:rsidRPr="00B94003" w:rsidRDefault="00285BC1" w:rsidP="00852090">
      <w:pPr>
        <w:spacing w:line="240" w:lineRule="auto"/>
        <w:jc w:val="both"/>
        <w:rPr>
          <w:rFonts w:ascii="Arial" w:hAnsi="Arial" w:cs="Arial"/>
          <w:sz w:val="24"/>
          <w:szCs w:val="24"/>
          <w:lang w:val="es-MX"/>
        </w:rPr>
      </w:pPr>
    </w:p>
    <w:p w14:paraId="068D9535" w14:textId="3CE28FEC" w:rsidR="00285BC1" w:rsidRDefault="00285BC1" w:rsidP="00852090">
      <w:pPr>
        <w:spacing w:line="240" w:lineRule="auto"/>
        <w:jc w:val="both"/>
        <w:rPr>
          <w:rFonts w:ascii="Arial" w:hAnsi="Arial" w:cs="Arial"/>
          <w:sz w:val="24"/>
          <w:szCs w:val="24"/>
          <w:lang w:val="es-MX"/>
        </w:rPr>
      </w:pPr>
    </w:p>
    <w:p w14:paraId="5AB830DE" w14:textId="77777777" w:rsidR="001E6764" w:rsidRPr="00B94003" w:rsidRDefault="001E6764" w:rsidP="00852090">
      <w:pPr>
        <w:spacing w:line="240" w:lineRule="auto"/>
        <w:jc w:val="both"/>
        <w:rPr>
          <w:rFonts w:ascii="Arial" w:hAnsi="Arial" w:cs="Arial"/>
          <w:sz w:val="24"/>
          <w:szCs w:val="24"/>
          <w:lang w:val="es-MX"/>
        </w:rPr>
      </w:pPr>
    </w:p>
    <w:p w14:paraId="4C87FF3F" w14:textId="28E0F686" w:rsidR="004D1305" w:rsidRDefault="00C3215A" w:rsidP="00C3215A">
      <w:pPr>
        <w:pStyle w:val="Ttulo1"/>
        <w:rPr>
          <w:ins w:id="0" w:author="Henry Jonathan Zacarias Ingaruca" w:date="2021-10-27T12:46:00Z"/>
          <w:rFonts w:ascii="Arial" w:hAnsi="Arial" w:cs="Arial"/>
          <w:b/>
          <w:sz w:val="22"/>
          <w:szCs w:val="22"/>
          <w:lang w:val="es-ES"/>
        </w:rPr>
      </w:pPr>
      <w:bookmarkStart w:id="1" w:name="_Toc115707227"/>
      <w:r>
        <w:rPr>
          <w:rFonts w:ascii="Arial" w:hAnsi="Arial" w:cs="Arial"/>
          <w:b/>
          <w:sz w:val="22"/>
          <w:szCs w:val="22"/>
          <w:lang w:val="es-ES"/>
        </w:rPr>
        <w:lastRenderedPageBreak/>
        <w:t xml:space="preserve">1. </w:t>
      </w:r>
      <w:r w:rsidR="004D1305" w:rsidRPr="00B94003">
        <w:rPr>
          <w:rFonts w:ascii="Arial" w:hAnsi="Arial" w:cs="Arial"/>
          <w:b/>
          <w:sz w:val="22"/>
          <w:szCs w:val="22"/>
          <w:lang w:val="es-ES"/>
        </w:rPr>
        <w:t xml:space="preserve">ENTENDIMIENTO DE </w:t>
      </w:r>
      <w:r w:rsidR="00AB2032" w:rsidRPr="00B94003">
        <w:rPr>
          <w:rFonts w:ascii="Arial" w:hAnsi="Arial" w:cs="Arial"/>
          <w:b/>
          <w:sz w:val="22"/>
          <w:szCs w:val="22"/>
          <w:lang w:val="es-ES"/>
        </w:rPr>
        <w:t>FUNCIONALIDAD</w:t>
      </w:r>
      <w:r w:rsidR="00A33314" w:rsidRPr="00B94003">
        <w:rPr>
          <w:rFonts w:ascii="Arial" w:hAnsi="Arial" w:cs="Arial"/>
          <w:b/>
          <w:sz w:val="22"/>
          <w:szCs w:val="22"/>
          <w:lang w:val="es-ES"/>
        </w:rPr>
        <w:t>/API</w:t>
      </w:r>
      <w:r w:rsidR="00225C91" w:rsidRPr="00B94003">
        <w:rPr>
          <w:rFonts w:ascii="Arial" w:hAnsi="Arial" w:cs="Arial"/>
          <w:b/>
          <w:sz w:val="22"/>
          <w:szCs w:val="22"/>
          <w:lang w:val="es-ES"/>
        </w:rPr>
        <w:t xml:space="preserve"> A NIVEL DE NEGOCIO</w:t>
      </w:r>
      <w:bookmarkEnd w:id="1"/>
      <w:r w:rsidR="00D92C18">
        <w:rPr>
          <w:rFonts w:ascii="Arial" w:hAnsi="Arial" w:cs="Arial"/>
          <w:b/>
          <w:sz w:val="22"/>
          <w:szCs w:val="22"/>
          <w:lang w:val="es-ES"/>
        </w:rPr>
        <w:t xml:space="preserve"> </w:t>
      </w:r>
    </w:p>
    <w:p w14:paraId="5BB90C84" w14:textId="77777777" w:rsidR="00D006F5" w:rsidRPr="00366540" w:rsidRDefault="00D006F5" w:rsidP="00F326DE">
      <w:pPr>
        <w:spacing w:after="0"/>
        <w:rPr>
          <w:lang w:val="es-ES"/>
        </w:rPr>
      </w:pPr>
    </w:p>
    <w:p w14:paraId="65DE17AD" w14:textId="4CD8764B" w:rsidR="0086317A" w:rsidRPr="0086317A" w:rsidRDefault="0086317A" w:rsidP="0086317A">
      <w:pPr>
        <w:ind w:left="843"/>
        <w:jc w:val="both"/>
        <w:rPr>
          <w:rFonts w:ascii="Arial" w:hAnsi="Arial" w:cs="Arial"/>
          <w:sz w:val="24"/>
          <w:szCs w:val="24"/>
          <w:lang w:val="es-ES"/>
        </w:rPr>
      </w:pPr>
      <w:r w:rsidRPr="0086317A">
        <w:rPr>
          <w:rFonts w:ascii="Arial" w:hAnsi="Arial" w:cs="Arial"/>
          <w:sz w:val="24"/>
          <w:szCs w:val="24"/>
          <w:lang w:val="es-ES"/>
        </w:rPr>
        <w:t xml:space="preserve">Esta opción consiste en </w:t>
      </w:r>
      <w:r w:rsidR="00250893">
        <w:rPr>
          <w:rFonts w:ascii="Arial" w:hAnsi="Arial" w:cs="Arial"/>
          <w:sz w:val="24"/>
          <w:szCs w:val="24"/>
          <w:lang w:val="es-ES"/>
        </w:rPr>
        <w:t>migrar el</w:t>
      </w:r>
      <w:r w:rsidRPr="0086317A">
        <w:rPr>
          <w:rFonts w:ascii="Arial" w:hAnsi="Arial" w:cs="Arial"/>
          <w:sz w:val="24"/>
          <w:szCs w:val="24"/>
          <w:lang w:val="es-ES"/>
        </w:rPr>
        <w:t xml:space="preserve"> API </w:t>
      </w:r>
      <w:proofErr w:type="spellStart"/>
      <w:r w:rsidR="009F5B40">
        <w:rPr>
          <w:rFonts w:ascii="Arial" w:hAnsi="Arial" w:cs="Arial"/>
          <w:sz w:val="24"/>
          <w:szCs w:val="24"/>
          <w:lang w:val="es-ES"/>
        </w:rPr>
        <w:t>message-</w:t>
      </w:r>
      <w:proofErr w:type="gramStart"/>
      <w:r w:rsidR="009F5B40">
        <w:rPr>
          <w:rFonts w:ascii="Arial" w:hAnsi="Arial" w:cs="Arial"/>
          <w:sz w:val="24"/>
          <w:szCs w:val="24"/>
          <w:lang w:val="es-ES"/>
        </w:rPr>
        <w:t>hub</w:t>
      </w:r>
      <w:proofErr w:type="spellEnd"/>
      <w:proofErr w:type="gramEnd"/>
      <w:r w:rsidR="00250893">
        <w:rPr>
          <w:rFonts w:ascii="Arial" w:hAnsi="Arial" w:cs="Arial"/>
          <w:sz w:val="24"/>
          <w:szCs w:val="24"/>
          <w:lang w:val="es-ES"/>
        </w:rPr>
        <w:t xml:space="preserve"> de </w:t>
      </w:r>
      <w:proofErr w:type="spellStart"/>
      <w:r w:rsidR="00250893">
        <w:rPr>
          <w:rFonts w:ascii="Arial" w:hAnsi="Arial" w:cs="Arial"/>
          <w:sz w:val="24"/>
          <w:szCs w:val="24"/>
          <w:lang w:val="es-ES"/>
        </w:rPr>
        <w:t>openshift</w:t>
      </w:r>
      <w:proofErr w:type="spellEnd"/>
      <w:r w:rsidR="00250893">
        <w:rPr>
          <w:rFonts w:ascii="Arial" w:hAnsi="Arial" w:cs="Arial"/>
          <w:sz w:val="24"/>
          <w:szCs w:val="24"/>
          <w:lang w:val="es-ES"/>
        </w:rPr>
        <w:t xml:space="preserve"> 3.11 a </w:t>
      </w:r>
      <w:proofErr w:type="spellStart"/>
      <w:r w:rsidR="00250893">
        <w:rPr>
          <w:rFonts w:ascii="Arial" w:hAnsi="Arial" w:cs="Arial"/>
          <w:sz w:val="24"/>
          <w:szCs w:val="24"/>
          <w:lang w:val="es-ES"/>
        </w:rPr>
        <w:t>openshift</w:t>
      </w:r>
      <w:proofErr w:type="spellEnd"/>
      <w:r w:rsidR="00250893">
        <w:rPr>
          <w:rFonts w:ascii="Arial" w:hAnsi="Arial" w:cs="Arial"/>
          <w:sz w:val="24"/>
          <w:szCs w:val="24"/>
          <w:lang w:val="es-ES"/>
        </w:rPr>
        <w:t xml:space="preserve"> 4.8.</w:t>
      </w:r>
      <w:r w:rsidRPr="0086317A">
        <w:rPr>
          <w:rFonts w:ascii="Arial" w:hAnsi="Arial" w:cs="Arial"/>
          <w:sz w:val="24"/>
          <w:szCs w:val="24"/>
          <w:lang w:val="es-ES"/>
        </w:rPr>
        <w:t xml:space="preserve">  </w:t>
      </w:r>
    </w:p>
    <w:p w14:paraId="143F2BE1" w14:textId="5E0CADF2" w:rsidR="0086317A" w:rsidRDefault="00250893" w:rsidP="0086317A">
      <w:pPr>
        <w:ind w:left="843"/>
        <w:jc w:val="both"/>
        <w:rPr>
          <w:rFonts w:ascii="Arial" w:hAnsi="Arial" w:cs="Arial"/>
          <w:sz w:val="24"/>
          <w:szCs w:val="24"/>
          <w:lang w:val="es-ES"/>
        </w:rPr>
      </w:pPr>
      <w:r>
        <w:rPr>
          <w:rFonts w:ascii="Arial" w:hAnsi="Arial" w:cs="Arial"/>
          <w:sz w:val="24"/>
          <w:szCs w:val="24"/>
          <w:lang w:val="es-ES"/>
        </w:rPr>
        <w:t>La funcionalidad será la misma.</w:t>
      </w:r>
    </w:p>
    <w:p w14:paraId="6EF06E67" w14:textId="595E29E7" w:rsidR="00550A3A" w:rsidRDefault="00550A3A" w:rsidP="00305BE4">
      <w:pPr>
        <w:pStyle w:val="Ttulo2"/>
        <w:numPr>
          <w:ilvl w:val="1"/>
          <w:numId w:val="20"/>
        </w:numPr>
        <w:spacing w:after="120"/>
        <w:rPr>
          <w:rFonts w:ascii="Arial" w:hAnsi="Arial" w:cs="Arial"/>
          <w:b/>
          <w:sz w:val="22"/>
          <w:szCs w:val="22"/>
          <w:lang w:val="es-ES"/>
        </w:rPr>
      </w:pPr>
      <w:bookmarkStart w:id="2" w:name="_Toc115707228"/>
      <w:r w:rsidRPr="00B94003">
        <w:rPr>
          <w:rFonts w:ascii="Arial" w:hAnsi="Arial" w:cs="Arial"/>
          <w:b/>
          <w:sz w:val="22"/>
          <w:szCs w:val="22"/>
          <w:lang w:val="es-ES"/>
        </w:rPr>
        <w:t>Perfiles del equipo de trabajo</w:t>
      </w:r>
      <w:bookmarkEnd w:id="2"/>
      <w:r w:rsidR="00D92C18">
        <w:rPr>
          <w:rFonts w:ascii="Arial" w:hAnsi="Arial" w:cs="Arial"/>
          <w:b/>
          <w:sz w:val="22"/>
          <w:szCs w:val="22"/>
          <w:lang w:val="es-ES"/>
        </w:rPr>
        <w:t xml:space="preserve"> </w:t>
      </w:r>
    </w:p>
    <w:p w14:paraId="2C1CD148" w14:textId="284F56C3" w:rsidR="00B94003" w:rsidRPr="00B94003" w:rsidRDefault="00305BE4" w:rsidP="00305BE4">
      <w:pPr>
        <w:rPr>
          <w:lang w:val="es-ES"/>
        </w:rPr>
      </w:pPr>
      <w:r>
        <w:rPr>
          <w:lang w:val="es-ES"/>
        </w:rPr>
        <w:t xml:space="preserve">   </w:t>
      </w:r>
      <w:r>
        <w:rPr>
          <w:lang w:val="es-ES"/>
        </w:rPr>
        <w:tab/>
      </w:r>
      <w:r>
        <w:rPr>
          <w:rFonts w:ascii="Arial" w:hAnsi="Arial" w:cs="Arial"/>
          <w:b/>
          <w:sz w:val="20"/>
          <w:szCs w:val="20"/>
          <w:lang w:val="es-ES"/>
        </w:rPr>
        <w:t>Tabla</w:t>
      </w:r>
      <w:r w:rsidRPr="00B94003">
        <w:rPr>
          <w:rFonts w:ascii="Arial" w:hAnsi="Arial" w:cs="Arial"/>
          <w:b/>
          <w:sz w:val="20"/>
          <w:szCs w:val="20"/>
          <w:lang w:val="es-ES"/>
        </w:rPr>
        <w:t xml:space="preserve"> N°0</w:t>
      </w:r>
      <w:r>
        <w:rPr>
          <w:rFonts w:ascii="Arial" w:hAnsi="Arial" w:cs="Arial"/>
          <w:b/>
          <w:sz w:val="20"/>
          <w:szCs w:val="20"/>
          <w:lang w:val="es-ES"/>
        </w:rPr>
        <w:t>2</w:t>
      </w:r>
      <w:r w:rsidRPr="00B94003">
        <w:rPr>
          <w:rFonts w:ascii="Arial" w:hAnsi="Arial" w:cs="Arial"/>
          <w:b/>
          <w:sz w:val="20"/>
          <w:szCs w:val="20"/>
          <w:lang w:val="es-ES"/>
        </w:rPr>
        <w:t>:</w:t>
      </w:r>
      <w:r w:rsidRPr="00B94003">
        <w:rPr>
          <w:rFonts w:ascii="Arial" w:hAnsi="Arial" w:cs="Arial"/>
          <w:sz w:val="20"/>
          <w:szCs w:val="20"/>
          <w:lang w:val="es-ES"/>
        </w:rPr>
        <w:t xml:space="preserve"> </w:t>
      </w:r>
      <w:r>
        <w:rPr>
          <w:rFonts w:ascii="Arial" w:hAnsi="Arial" w:cs="Arial"/>
          <w:i/>
          <w:sz w:val="20"/>
          <w:szCs w:val="20"/>
          <w:lang w:val="es-ES"/>
        </w:rPr>
        <w:t>Equipo de trabajo</w:t>
      </w:r>
    </w:p>
    <w:tbl>
      <w:tblPr>
        <w:tblStyle w:val="Tablaconcuadrcula"/>
        <w:tblW w:w="0" w:type="auto"/>
        <w:jc w:val="center"/>
        <w:tblLook w:val="04A0" w:firstRow="1" w:lastRow="0" w:firstColumn="1" w:lastColumn="0" w:noHBand="0" w:noVBand="1"/>
      </w:tblPr>
      <w:tblGrid>
        <w:gridCol w:w="3256"/>
        <w:gridCol w:w="3685"/>
      </w:tblGrid>
      <w:tr w:rsidR="004062D3" w:rsidRPr="00B94003" w14:paraId="0767FC18" w14:textId="77777777" w:rsidTr="00B87F78">
        <w:trPr>
          <w:jc w:val="center"/>
        </w:trPr>
        <w:tc>
          <w:tcPr>
            <w:tcW w:w="3256" w:type="dxa"/>
            <w:shd w:val="clear" w:color="auto" w:fill="B4C6E7" w:themeFill="accent1" w:themeFillTint="66"/>
          </w:tcPr>
          <w:p w14:paraId="37599FDC" w14:textId="4CD48F26" w:rsidR="004062D3" w:rsidRPr="009037FB" w:rsidRDefault="00F9569D" w:rsidP="00F9569D">
            <w:pPr>
              <w:rPr>
                <w:rFonts w:ascii="Arial" w:hAnsi="Arial" w:cs="Arial"/>
                <w:b/>
                <w:bCs/>
                <w:sz w:val="18"/>
                <w:szCs w:val="18"/>
              </w:rPr>
            </w:pPr>
            <w:r w:rsidRPr="009037FB">
              <w:rPr>
                <w:rFonts w:ascii="Arial" w:hAnsi="Arial" w:cs="Arial"/>
                <w:b/>
                <w:bCs/>
                <w:lang w:val="es-MX"/>
              </w:rPr>
              <w:t>indicar perfil/cargo</w:t>
            </w:r>
          </w:p>
        </w:tc>
        <w:tc>
          <w:tcPr>
            <w:tcW w:w="3685" w:type="dxa"/>
          </w:tcPr>
          <w:p w14:paraId="04568CE6" w14:textId="5251B679" w:rsidR="004062D3" w:rsidRPr="00B94003" w:rsidRDefault="009037FB" w:rsidP="00F9569D">
            <w:pPr>
              <w:rPr>
                <w:rFonts w:ascii="Arial" w:hAnsi="Arial" w:cs="Arial"/>
                <w:sz w:val="18"/>
                <w:szCs w:val="18"/>
              </w:rPr>
            </w:pPr>
            <w:r>
              <w:rPr>
                <w:rFonts w:ascii="Arial" w:hAnsi="Arial" w:cs="Arial"/>
                <w:sz w:val="18"/>
                <w:szCs w:val="18"/>
              </w:rPr>
              <w:t>ATLAS</w:t>
            </w:r>
          </w:p>
        </w:tc>
      </w:tr>
      <w:tr w:rsidR="004062D3" w:rsidRPr="00B94003" w14:paraId="0AC5E128" w14:textId="77777777" w:rsidTr="00B87F78">
        <w:trPr>
          <w:jc w:val="center"/>
        </w:trPr>
        <w:tc>
          <w:tcPr>
            <w:tcW w:w="3256" w:type="dxa"/>
            <w:shd w:val="clear" w:color="auto" w:fill="B4C6E7" w:themeFill="accent1" w:themeFillTint="66"/>
          </w:tcPr>
          <w:p w14:paraId="3B3EE276" w14:textId="11848564" w:rsidR="004062D3" w:rsidRPr="009037FB" w:rsidRDefault="00117D5D" w:rsidP="00D1057A">
            <w:pPr>
              <w:rPr>
                <w:rFonts w:ascii="Arial" w:hAnsi="Arial" w:cs="Arial"/>
                <w:b/>
                <w:bCs/>
                <w:lang w:val="es-MX"/>
              </w:rPr>
            </w:pPr>
            <w:proofErr w:type="spellStart"/>
            <w:r w:rsidRPr="009037FB">
              <w:rPr>
                <w:rFonts w:ascii="Arial" w:hAnsi="Arial" w:cs="Arial"/>
                <w:b/>
                <w:bCs/>
                <w:lang w:val="es-MX"/>
              </w:rPr>
              <w:t>Chapter</w:t>
            </w:r>
            <w:proofErr w:type="spellEnd"/>
            <w:r w:rsidRPr="009037FB">
              <w:rPr>
                <w:rFonts w:ascii="Arial" w:hAnsi="Arial" w:cs="Arial"/>
                <w:b/>
                <w:bCs/>
                <w:lang w:val="es-MX"/>
              </w:rPr>
              <w:t xml:space="preserve"> Lead</w:t>
            </w:r>
          </w:p>
        </w:tc>
        <w:tc>
          <w:tcPr>
            <w:tcW w:w="3685" w:type="dxa"/>
          </w:tcPr>
          <w:p w14:paraId="7682961E" w14:textId="789E2AFB" w:rsidR="004062D3" w:rsidRPr="00B94003" w:rsidRDefault="00B02967" w:rsidP="00D1057A">
            <w:pPr>
              <w:rPr>
                <w:rFonts w:ascii="Arial" w:hAnsi="Arial" w:cs="Arial"/>
                <w:sz w:val="18"/>
                <w:szCs w:val="18"/>
              </w:rPr>
            </w:pPr>
            <w:r>
              <w:rPr>
                <w:rFonts w:ascii="Arial" w:hAnsi="Arial" w:cs="Arial"/>
                <w:sz w:val="18"/>
                <w:szCs w:val="18"/>
              </w:rPr>
              <w:t>Francisco Alejandro André</w:t>
            </w:r>
          </w:p>
        </w:tc>
      </w:tr>
      <w:tr w:rsidR="004062D3" w:rsidRPr="00B94003" w14:paraId="1C917543" w14:textId="77777777" w:rsidTr="00B87F78">
        <w:trPr>
          <w:jc w:val="center"/>
        </w:trPr>
        <w:tc>
          <w:tcPr>
            <w:tcW w:w="3256" w:type="dxa"/>
            <w:shd w:val="clear" w:color="auto" w:fill="B4C6E7" w:themeFill="accent1" w:themeFillTint="66"/>
          </w:tcPr>
          <w:p w14:paraId="645B7081" w14:textId="23FE05FA" w:rsidR="004062D3" w:rsidRPr="009037FB" w:rsidRDefault="00117D5D" w:rsidP="00117D5D">
            <w:pPr>
              <w:rPr>
                <w:rFonts w:ascii="Arial" w:hAnsi="Arial" w:cs="Arial"/>
                <w:b/>
                <w:bCs/>
                <w:lang w:val="es-MX"/>
              </w:rPr>
            </w:pPr>
            <w:r w:rsidRPr="009037FB">
              <w:rPr>
                <w:rFonts w:ascii="Arial" w:hAnsi="Arial" w:cs="Arial"/>
                <w:b/>
                <w:bCs/>
                <w:lang w:val="es-MX"/>
              </w:rPr>
              <w:t>Líder Técnico</w:t>
            </w:r>
          </w:p>
        </w:tc>
        <w:tc>
          <w:tcPr>
            <w:tcW w:w="3685" w:type="dxa"/>
          </w:tcPr>
          <w:p w14:paraId="22F7EED0" w14:textId="7C57A616" w:rsidR="004062D3" w:rsidRPr="00B94003" w:rsidRDefault="008F093A" w:rsidP="00D1057A">
            <w:pPr>
              <w:rPr>
                <w:rFonts w:ascii="Arial" w:hAnsi="Arial" w:cs="Arial"/>
                <w:sz w:val="18"/>
                <w:szCs w:val="18"/>
              </w:rPr>
            </w:pPr>
            <w:proofErr w:type="spellStart"/>
            <w:r>
              <w:rPr>
                <w:rFonts w:ascii="Arial" w:hAnsi="Arial" w:cs="Arial"/>
                <w:sz w:val="18"/>
                <w:szCs w:val="18"/>
              </w:rPr>
              <w:t>Jose</w:t>
            </w:r>
            <w:proofErr w:type="spellEnd"/>
            <w:r>
              <w:rPr>
                <w:rFonts w:ascii="Arial" w:hAnsi="Arial" w:cs="Arial"/>
                <w:sz w:val="18"/>
                <w:szCs w:val="18"/>
              </w:rPr>
              <w:t xml:space="preserve"> Luis Vargas</w:t>
            </w:r>
          </w:p>
        </w:tc>
      </w:tr>
      <w:tr w:rsidR="004062D3" w:rsidRPr="00B94003" w14:paraId="08E06BFD" w14:textId="77777777" w:rsidTr="00B87F78">
        <w:trPr>
          <w:jc w:val="center"/>
        </w:trPr>
        <w:tc>
          <w:tcPr>
            <w:tcW w:w="3256" w:type="dxa"/>
            <w:shd w:val="clear" w:color="auto" w:fill="B4C6E7" w:themeFill="accent1" w:themeFillTint="66"/>
          </w:tcPr>
          <w:p w14:paraId="134C3AB3" w14:textId="63380795" w:rsidR="004062D3" w:rsidRPr="009037FB" w:rsidRDefault="00117D5D" w:rsidP="00D1057A">
            <w:pPr>
              <w:rPr>
                <w:rFonts w:ascii="Arial" w:hAnsi="Arial" w:cs="Arial"/>
                <w:b/>
                <w:bCs/>
                <w:lang w:val="es-MX"/>
              </w:rPr>
            </w:pPr>
            <w:r w:rsidRPr="009037FB">
              <w:rPr>
                <w:rFonts w:ascii="Arial" w:hAnsi="Arial" w:cs="Arial"/>
                <w:b/>
                <w:bCs/>
                <w:lang w:val="es-MX"/>
              </w:rPr>
              <w:t>Q</w:t>
            </w:r>
            <w:r w:rsidR="009037FB">
              <w:rPr>
                <w:rFonts w:ascii="Arial" w:hAnsi="Arial" w:cs="Arial"/>
                <w:b/>
                <w:bCs/>
                <w:lang w:val="es-MX"/>
              </w:rPr>
              <w:t>A</w:t>
            </w:r>
          </w:p>
        </w:tc>
        <w:tc>
          <w:tcPr>
            <w:tcW w:w="3685" w:type="dxa"/>
          </w:tcPr>
          <w:p w14:paraId="6E7490B5" w14:textId="3A73B365" w:rsidR="004062D3" w:rsidRPr="00B94003" w:rsidRDefault="008F093A" w:rsidP="00D1057A">
            <w:pPr>
              <w:rPr>
                <w:rFonts w:ascii="Arial" w:hAnsi="Arial" w:cs="Arial"/>
                <w:sz w:val="18"/>
                <w:szCs w:val="18"/>
              </w:rPr>
            </w:pPr>
            <w:r>
              <w:rPr>
                <w:rFonts w:ascii="Arial" w:hAnsi="Arial" w:cs="Arial"/>
                <w:sz w:val="18"/>
                <w:szCs w:val="18"/>
              </w:rPr>
              <w:t>Cindy John</w:t>
            </w:r>
          </w:p>
        </w:tc>
      </w:tr>
      <w:tr w:rsidR="004062D3" w:rsidRPr="00B94003" w14:paraId="4AB60C6B" w14:textId="77777777" w:rsidTr="00B87F78">
        <w:trPr>
          <w:jc w:val="center"/>
        </w:trPr>
        <w:tc>
          <w:tcPr>
            <w:tcW w:w="3256" w:type="dxa"/>
            <w:shd w:val="clear" w:color="auto" w:fill="B4C6E7" w:themeFill="accent1" w:themeFillTint="66"/>
          </w:tcPr>
          <w:p w14:paraId="249B82AF" w14:textId="061BBA2A" w:rsidR="004062D3" w:rsidRPr="009037FB" w:rsidRDefault="006D2C80" w:rsidP="00D1057A">
            <w:pPr>
              <w:rPr>
                <w:rFonts w:ascii="Arial" w:hAnsi="Arial" w:cs="Arial"/>
                <w:b/>
                <w:bCs/>
                <w:sz w:val="18"/>
                <w:szCs w:val="18"/>
              </w:rPr>
            </w:pPr>
            <w:r w:rsidRPr="009037FB">
              <w:rPr>
                <w:rFonts w:ascii="Arial" w:hAnsi="Arial" w:cs="Arial"/>
                <w:b/>
                <w:bCs/>
                <w:lang w:val="es-MX"/>
              </w:rPr>
              <w:t>Desarrollador</w:t>
            </w:r>
            <w:r w:rsidR="002819FC">
              <w:rPr>
                <w:rFonts w:ascii="Arial" w:hAnsi="Arial" w:cs="Arial"/>
                <w:b/>
                <w:bCs/>
                <w:lang w:val="es-MX"/>
              </w:rPr>
              <w:t xml:space="preserve"> (starter)</w:t>
            </w:r>
          </w:p>
        </w:tc>
        <w:tc>
          <w:tcPr>
            <w:tcW w:w="3685" w:type="dxa"/>
          </w:tcPr>
          <w:p w14:paraId="7CF128C5" w14:textId="66FE1046" w:rsidR="004062D3" w:rsidRPr="00B94003" w:rsidRDefault="009F5B40" w:rsidP="00D1057A">
            <w:pPr>
              <w:rPr>
                <w:rFonts w:ascii="Arial" w:hAnsi="Arial" w:cs="Arial"/>
                <w:sz w:val="18"/>
                <w:szCs w:val="18"/>
              </w:rPr>
            </w:pPr>
            <w:r>
              <w:rPr>
                <w:rFonts w:ascii="Arial" w:hAnsi="Arial" w:cs="Arial"/>
                <w:sz w:val="18"/>
                <w:szCs w:val="18"/>
              </w:rPr>
              <w:t xml:space="preserve">Pierre </w:t>
            </w:r>
            <w:proofErr w:type="spellStart"/>
            <w:r>
              <w:rPr>
                <w:rFonts w:ascii="Arial" w:hAnsi="Arial" w:cs="Arial"/>
                <w:sz w:val="18"/>
                <w:szCs w:val="18"/>
              </w:rPr>
              <w:t>Obregon</w:t>
            </w:r>
            <w:proofErr w:type="spellEnd"/>
          </w:p>
        </w:tc>
      </w:tr>
    </w:tbl>
    <w:p w14:paraId="12789786" w14:textId="2CDD7C75" w:rsidR="004062D3" w:rsidRPr="00B94003" w:rsidRDefault="007C6353" w:rsidP="00366540">
      <w:pPr>
        <w:rPr>
          <w:rFonts w:ascii="Arial" w:hAnsi="Arial" w:cs="Arial"/>
          <w:color w:val="2F5496" w:themeColor="accent1" w:themeShade="BF"/>
          <w:lang w:val="es-ES"/>
        </w:rPr>
      </w:pPr>
      <w:r w:rsidRPr="00B94003">
        <w:rPr>
          <w:rFonts w:ascii="Arial" w:hAnsi="Arial" w:cs="Arial"/>
          <w:b/>
          <w:sz w:val="20"/>
          <w:szCs w:val="20"/>
        </w:rPr>
        <w:t xml:space="preserve">   </w:t>
      </w:r>
      <w:r w:rsidRPr="00B94003">
        <w:rPr>
          <w:rFonts w:ascii="Arial" w:hAnsi="Arial" w:cs="Arial"/>
          <w:b/>
          <w:sz w:val="20"/>
          <w:szCs w:val="20"/>
        </w:rPr>
        <w:tab/>
      </w:r>
      <w:r w:rsidRPr="00B94003">
        <w:rPr>
          <w:rFonts w:ascii="Arial" w:hAnsi="Arial" w:cs="Arial"/>
          <w:b/>
          <w:sz w:val="20"/>
          <w:szCs w:val="20"/>
        </w:rPr>
        <w:tab/>
      </w:r>
      <w:r w:rsidRPr="00B94003">
        <w:rPr>
          <w:rFonts w:ascii="Arial" w:hAnsi="Arial" w:cs="Arial"/>
          <w:b/>
          <w:sz w:val="20"/>
          <w:szCs w:val="20"/>
        </w:rPr>
        <w:tab/>
      </w:r>
    </w:p>
    <w:p w14:paraId="03BD0791" w14:textId="0C7A57BE" w:rsidR="003D78C8" w:rsidRDefault="00F326DE" w:rsidP="00F326DE">
      <w:pPr>
        <w:pStyle w:val="Ttulo2"/>
        <w:ind w:firstLine="426"/>
        <w:rPr>
          <w:ins w:id="3" w:author="Henry Jonathan Zacarias Ingaruca" w:date="2021-10-27T12:46:00Z"/>
          <w:rFonts w:ascii="Arial" w:hAnsi="Arial" w:cs="Arial"/>
          <w:b/>
          <w:sz w:val="22"/>
          <w:szCs w:val="22"/>
          <w:lang w:val="es-ES"/>
        </w:rPr>
      </w:pPr>
      <w:bookmarkStart w:id="4" w:name="_Toc115707229"/>
      <w:r>
        <w:rPr>
          <w:rFonts w:ascii="Arial" w:hAnsi="Arial" w:cs="Arial"/>
          <w:b/>
          <w:sz w:val="22"/>
          <w:szCs w:val="22"/>
          <w:lang w:val="es-ES"/>
        </w:rPr>
        <w:t xml:space="preserve">1.2. </w:t>
      </w:r>
      <w:r w:rsidR="00550A3A" w:rsidRPr="00B94003">
        <w:rPr>
          <w:rFonts w:ascii="Arial" w:hAnsi="Arial" w:cs="Arial"/>
          <w:b/>
          <w:sz w:val="22"/>
          <w:szCs w:val="22"/>
          <w:lang w:val="es-ES"/>
        </w:rPr>
        <w:t>Viabilidad Técnica</w:t>
      </w:r>
      <w:bookmarkEnd w:id="4"/>
    </w:p>
    <w:p w14:paraId="3FE1CCB7" w14:textId="77777777" w:rsidR="00F326DE" w:rsidRDefault="00F326DE" w:rsidP="00F326DE">
      <w:pPr>
        <w:spacing w:after="0"/>
        <w:ind w:left="843"/>
        <w:jc w:val="both"/>
        <w:rPr>
          <w:rFonts w:ascii="Arial" w:hAnsi="Arial" w:cs="Arial"/>
          <w:sz w:val="24"/>
          <w:szCs w:val="24"/>
          <w:lang w:val="es-ES"/>
        </w:rPr>
      </w:pPr>
    </w:p>
    <w:p w14:paraId="11EAE05C" w14:textId="5BCFC37B" w:rsidR="00D34F81" w:rsidRPr="00366540" w:rsidRDefault="00D34F81" w:rsidP="00F326DE">
      <w:pPr>
        <w:ind w:left="843"/>
        <w:jc w:val="both"/>
        <w:rPr>
          <w:rFonts w:ascii="Arial" w:hAnsi="Arial" w:cs="Arial"/>
          <w:sz w:val="24"/>
          <w:szCs w:val="24"/>
          <w:lang w:val="es-ES"/>
        </w:rPr>
      </w:pPr>
      <w:r w:rsidRPr="00366540">
        <w:rPr>
          <w:rFonts w:ascii="Arial" w:hAnsi="Arial" w:cs="Arial"/>
          <w:sz w:val="24"/>
          <w:szCs w:val="24"/>
          <w:lang w:val="es-ES"/>
        </w:rPr>
        <w:t xml:space="preserve">Para determinar la viabilidad de las pruebas de performance para la </w:t>
      </w:r>
      <w:r w:rsidR="00A5715E" w:rsidRPr="00366540">
        <w:rPr>
          <w:rFonts w:ascii="Arial" w:hAnsi="Arial" w:cs="Arial"/>
          <w:sz w:val="24"/>
          <w:szCs w:val="24"/>
          <w:lang w:val="es-ES"/>
        </w:rPr>
        <w:t>funcionalidad</w:t>
      </w:r>
      <w:r w:rsidRPr="00366540">
        <w:rPr>
          <w:rFonts w:ascii="Arial" w:hAnsi="Arial" w:cs="Arial"/>
          <w:sz w:val="24"/>
          <w:szCs w:val="24"/>
          <w:lang w:val="es-ES"/>
        </w:rPr>
        <w:t xml:space="preserve"> </w:t>
      </w:r>
      <w:r w:rsidR="009D760F" w:rsidRPr="00D006F5">
        <w:rPr>
          <w:rFonts w:ascii="Arial" w:hAnsi="Arial" w:cs="Arial"/>
          <w:i/>
          <w:iCs/>
          <w:color w:val="538135" w:themeColor="accent6" w:themeShade="BF"/>
          <w:sz w:val="24"/>
          <w:szCs w:val="24"/>
          <w:lang w:val="es-MX"/>
        </w:rPr>
        <w:t>“</w:t>
      </w:r>
      <w:r w:rsidR="00250893">
        <w:rPr>
          <w:rFonts w:ascii="Arial" w:hAnsi="Arial" w:cs="Arial"/>
          <w:i/>
          <w:iCs/>
          <w:color w:val="538135" w:themeColor="accent6" w:themeShade="BF"/>
          <w:sz w:val="24"/>
          <w:szCs w:val="24"/>
          <w:lang w:val="es-MX"/>
        </w:rPr>
        <w:t xml:space="preserve">Migración </w:t>
      </w:r>
      <w:proofErr w:type="spellStart"/>
      <w:r w:rsidR="009F5B40">
        <w:rPr>
          <w:rFonts w:ascii="Arial" w:hAnsi="Arial" w:cs="Arial"/>
          <w:i/>
          <w:iCs/>
          <w:color w:val="538135" w:themeColor="accent6" w:themeShade="BF"/>
          <w:sz w:val="24"/>
          <w:szCs w:val="24"/>
          <w:lang w:val="es-MX"/>
        </w:rPr>
        <w:t>Message</w:t>
      </w:r>
      <w:proofErr w:type="spellEnd"/>
      <w:r w:rsidR="009F5B40">
        <w:rPr>
          <w:rFonts w:ascii="Arial" w:hAnsi="Arial" w:cs="Arial"/>
          <w:i/>
          <w:iCs/>
          <w:color w:val="538135" w:themeColor="accent6" w:themeShade="BF"/>
          <w:sz w:val="24"/>
          <w:szCs w:val="24"/>
          <w:lang w:val="es-MX"/>
        </w:rPr>
        <w:t>-</w:t>
      </w:r>
      <w:proofErr w:type="gramStart"/>
      <w:r w:rsidR="009F5B40">
        <w:rPr>
          <w:rFonts w:ascii="Arial" w:hAnsi="Arial" w:cs="Arial"/>
          <w:i/>
          <w:iCs/>
          <w:color w:val="538135" w:themeColor="accent6" w:themeShade="BF"/>
          <w:sz w:val="24"/>
          <w:szCs w:val="24"/>
          <w:lang w:val="es-MX"/>
        </w:rPr>
        <w:t xml:space="preserve">Hub </w:t>
      </w:r>
      <w:r w:rsidR="00250893">
        <w:rPr>
          <w:rFonts w:ascii="Arial" w:hAnsi="Arial" w:cs="Arial"/>
          <w:i/>
          <w:iCs/>
          <w:color w:val="538135" w:themeColor="accent6" w:themeShade="BF"/>
          <w:sz w:val="24"/>
          <w:szCs w:val="24"/>
          <w:lang w:val="es-MX"/>
        </w:rPr>
        <w:t xml:space="preserve"> OCP</w:t>
      </w:r>
      <w:proofErr w:type="gramEnd"/>
      <w:r w:rsidR="00250893">
        <w:rPr>
          <w:rFonts w:ascii="Arial" w:hAnsi="Arial" w:cs="Arial"/>
          <w:i/>
          <w:iCs/>
          <w:color w:val="538135" w:themeColor="accent6" w:themeShade="BF"/>
          <w:sz w:val="24"/>
          <w:szCs w:val="24"/>
          <w:lang w:val="es-MX"/>
        </w:rPr>
        <w:t xml:space="preserve"> 4.8</w:t>
      </w:r>
      <w:r w:rsidR="009D760F" w:rsidRPr="00366540">
        <w:rPr>
          <w:rFonts w:ascii="Arial" w:hAnsi="Arial" w:cs="Arial"/>
          <w:i/>
          <w:iCs/>
          <w:color w:val="538135" w:themeColor="accent6" w:themeShade="BF"/>
          <w:sz w:val="24"/>
          <w:szCs w:val="24"/>
          <w:lang w:val="es-MX"/>
        </w:rPr>
        <w:t>”</w:t>
      </w:r>
      <w:r w:rsidR="004D3E84" w:rsidRPr="00366540">
        <w:rPr>
          <w:rFonts w:ascii="Arial" w:hAnsi="Arial" w:cs="Arial"/>
          <w:sz w:val="24"/>
          <w:szCs w:val="24"/>
          <w:lang w:val="es-ES"/>
        </w:rPr>
        <w:t xml:space="preserve">, </w:t>
      </w:r>
      <w:r w:rsidRPr="00366540">
        <w:rPr>
          <w:rFonts w:ascii="Arial" w:hAnsi="Arial" w:cs="Arial"/>
          <w:sz w:val="24"/>
          <w:szCs w:val="24"/>
          <w:lang w:val="es-ES"/>
        </w:rPr>
        <w:t>se ha utilizado el artefacto “</w:t>
      </w:r>
      <w:r w:rsidRPr="00366540">
        <w:rPr>
          <w:rFonts w:ascii="Arial" w:hAnsi="Arial" w:cs="Arial"/>
          <w:i/>
          <w:sz w:val="24"/>
          <w:szCs w:val="24"/>
        </w:rPr>
        <w:t>Criterios de identificación para Performance Testing</w:t>
      </w:r>
      <w:r w:rsidRPr="00366540">
        <w:rPr>
          <w:rFonts w:ascii="Arial" w:hAnsi="Arial" w:cs="Arial"/>
          <w:sz w:val="24"/>
          <w:szCs w:val="24"/>
          <w:lang w:val="es-ES"/>
        </w:rPr>
        <w:t>” donde se obtuvo los siguientes resultados:</w:t>
      </w:r>
    </w:p>
    <w:p w14:paraId="64349713" w14:textId="7A132650" w:rsidR="005B5D0F" w:rsidRPr="00B94003" w:rsidRDefault="005B5D0F" w:rsidP="00D34F81">
      <w:pPr>
        <w:ind w:left="708"/>
        <w:rPr>
          <w:rFonts w:ascii="Arial" w:hAnsi="Arial" w:cs="Arial"/>
          <w:lang w:val="es-ES"/>
        </w:rPr>
      </w:pPr>
      <w:r w:rsidRPr="00B94003">
        <w:rPr>
          <w:rFonts w:ascii="Arial" w:hAnsi="Arial" w:cs="Arial"/>
          <w:lang w:val="es-ES"/>
        </w:rPr>
        <w:t xml:space="preserve">A </w:t>
      </w:r>
      <w:r w:rsidR="00FE2093" w:rsidRPr="00B94003">
        <w:rPr>
          <w:rFonts w:ascii="Arial" w:hAnsi="Arial" w:cs="Arial"/>
          <w:lang w:val="es-ES"/>
        </w:rPr>
        <w:t>continuación,</w:t>
      </w:r>
      <w:r w:rsidRPr="00B94003">
        <w:rPr>
          <w:rFonts w:ascii="Arial" w:hAnsi="Arial" w:cs="Arial"/>
          <w:lang w:val="es-ES"/>
        </w:rPr>
        <w:t xml:space="preserve"> se indica los criterios encontrados:</w:t>
      </w:r>
    </w:p>
    <w:p w14:paraId="14A81E39" w14:textId="1EAD05E1" w:rsidR="004D4E6A" w:rsidRDefault="00B02967" w:rsidP="00F326DE">
      <w:pPr>
        <w:pStyle w:val="Ttulo2"/>
        <w:numPr>
          <w:ilvl w:val="2"/>
          <w:numId w:val="33"/>
        </w:numPr>
        <w:ind w:left="1134" w:hanging="708"/>
        <w:rPr>
          <w:rFonts w:ascii="Arial" w:hAnsi="Arial" w:cs="Arial"/>
          <w:b/>
          <w:bCs/>
          <w:sz w:val="22"/>
          <w:szCs w:val="22"/>
          <w:lang w:val="es-ES"/>
        </w:rPr>
      </w:pPr>
      <w:bookmarkStart w:id="5" w:name="_Toc115707230"/>
      <w:proofErr w:type="spellStart"/>
      <w:r>
        <w:rPr>
          <w:rFonts w:ascii="Arial" w:hAnsi="Arial" w:cs="Arial"/>
          <w:b/>
          <w:bCs/>
          <w:sz w:val="22"/>
          <w:szCs w:val="22"/>
          <w:lang w:val="es-ES"/>
        </w:rPr>
        <w:t>Checklist</w:t>
      </w:r>
      <w:proofErr w:type="spellEnd"/>
      <w:r>
        <w:rPr>
          <w:rFonts w:ascii="Arial" w:hAnsi="Arial" w:cs="Arial"/>
          <w:b/>
          <w:bCs/>
          <w:sz w:val="22"/>
          <w:szCs w:val="22"/>
          <w:lang w:val="es-ES"/>
        </w:rPr>
        <w:t xml:space="preserve"> de performance</w:t>
      </w:r>
      <w:r w:rsidR="004D4E6A" w:rsidRPr="00F326DE">
        <w:rPr>
          <w:rFonts w:ascii="Arial" w:hAnsi="Arial" w:cs="Arial"/>
          <w:b/>
          <w:bCs/>
          <w:sz w:val="22"/>
          <w:szCs w:val="22"/>
          <w:lang w:val="es-ES"/>
        </w:rPr>
        <w:t>:</w:t>
      </w:r>
      <w:bookmarkEnd w:id="5"/>
      <w:r w:rsidR="00D92C18">
        <w:rPr>
          <w:rFonts w:ascii="Arial" w:hAnsi="Arial" w:cs="Arial"/>
          <w:b/>
          <w:bCs/>
          <w:sz w:val="22"/>
          <w:szCs w:val="22"/>
          <w:lang w:val="es-ES"/>
        </w:rPr>
        <w:t xml:space="preserve"> </w:t>
      </w:r>
    </w:p>
    <w:p w14:paraId="6EC75AA2" w14:textId="37AB3F65" w:rsidR="00831155" w:rsidRPr="00831155" w:rsidRDefault="00250893" w:rsidP="0086317A">
      <w:pPr>
        <w:jc w:val="center"/>
        <w:rPr>
          <w:lang w:val="es-ES"/>
        </w:rPr>
      </w:pPr>
      <w:r>
        <w:rPr>
          <w:noProof/>
        </w:rPr>
        <w:drawing>
          <wp:inline distT="0" distB="0" distL="0" distR="0" wp14:anchorId="3FABDBA2" wp14:editId="4465E03F">
            <wp:extent cx="2322921" cy="1542553"/>
            <wp:effectExtent l="0" t="0" r="127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9579" cy="1546974"/>
                    </a:xfrm>
                    <a:prstGeom prst="rect">
                      <a:avLst/>
                    </a:prstGeom>
                  </pic:spPr>
                </pic:pic>
              </a:graphicData>
            </a:graphic>
          </wp:inline>
        </w:drawing>
      </w:r>
    </w:p>
    <w:p w14:paraId="01714830" w14:textId="0067205B" w:rsidR="00670E45" w:rsidRDefault="009F5B40" w:rsidP="00D82717">
      <w:pPr>
        <w:keepNext/>
        <w:ind w:left="1416"/>
        <w:jc w:val="center"/>
      </w:pPr>
      <w:r>
        <w:object w:dxaOrig="1532" w:dyaOrig="992" w14:anchorId="61C291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4pt;height:49.45pt" o:ole="">
            <v:imagedata r:id="rId14" o:title=""/>
          </v:shape>
          <o:OLEObject Type="Embed" ProgID="AcroExch.Document.DC" ShapeID="_x0000_i1029" DrawAspect="Icon" ObjectID="_1726324439" r:id="rId15"/>
        </w:object>
      </w:r>
    </w:p>
    <w:p w14:paraId="6F976540" w14:textId="7C1BE277" w:rsidR="002C08B8" w:rsidRDefault="00D006F5" w:rsidP="00D82717">
      <w:pPr>
        <w:pStyle w:val="Descripcin"/>
        <w:jc w:val="center"/>
      </w:pPr>
      <w:r>
        <w:t xml:space="preserve">Adjunto </w:t>
      </w:r>
      <w:proofErr w:type="spellStart"/>
      <w:r>
        <w:t>N°</w:t>
      </w:r>
      <w:proofErr w:type="spellEnd"/>
      <w:r w:rsidR="000F4D2D">
        <w:t xml:space="preserve"> </w:t>
      </w:r>
      <w:r w:rsidR="00134770">
        <w:fldChar w:fldCharType="begin"/>
      </w:r>
      <w:r w:rsidR="00134770">
        <w:instrText xml:space="preserve"> SEQ Ilustración \* ARABIC </w:instrText>
      </w:r>
      <w:r w:rsidR="00134770">
        <w:fldChar w:fldCharType="separate"/>
      </w:r>
      <w:r w:rsidR="00D07AFF">
        <w:rPr>
          <w:noProof/>
        </w:rPr>
        <w:t>1</w:t>
      </w:r>
      <w:r w:rsidR="00134770">
        <w:rPr>
          <w:noProof/>
        </w:rPr>
        <w:fldChar w:fldCharType="end"/>
      </w:r>
      <w:r w:rsidR="000F4D2D">
        <w:t>: Documento que sustenta la viabilidad técnica y negocio</w:t>
      </w:r>
    </w:p>
    <w:p w14:paraId="71E1DE69" w14:textId="301FCD9E" w:rsidR="00F4375E" w:rsidRDefault="00F4375E" w:rsidP="00D82717">
      <w:pPr>
        <w:jc w:val="center"/>
      </w:pPr>
    </w:p>
    <w:p w14:paraId="4F1FE56A" w14:textId="15B0E422" w:rsidR="009037FB" w:rsidRDefault="009037FB" w:rsidP="00F4375E"/>
    <w:p w14:paraId="3E2CB0E9" w14:textId="0DCAD984" w:rsidR="009037FB" w:rsidRDefault="009037FB" w:rsidP="00F4375E"/>
    <w:p w14:paraId="3A075CDE" w14:textId="77777777" w:rsidR="00250893" w:rsidRDefault="00250893" w:rsidP="00F4375E"/>
    <w:p w14:paraId="107CC249" w14:textId="1D361202" w:rsidR="00B02967" w:rsidRDefault="00B02967" w:rsidP="00F4375E"/>
    <w:p w14:paraId="4C63054F" w14:textId="6BB11CBC" w:rsidR="00D268A9" w:rsidRPr="00F81DA0" w:rsidRDefault="00F326DE" w:rsidP="00F326DE">
      <w:pPr>
        <w:pStyle w:val="Ttulo1"/>
        <w:rPr>
          <w:ins w:id="6" w:author="Henry Jonathan Zacarias Ingaruca" w:date="2021-10-27T12:37:00Z"/>
          <w:rFonts w:ascii="Arial" w:hAnsi="Arial" w:cs="Arial"/>
          <w:b/>
          <w:sz w:val="24"/>
          <w:szCs w:val="24"/>
          <w:lang w:val="es-ES"/>
        </w:rPr>
      </w:pPr>
      <w:bookmarkStart w:id="7" w:name="_Toc115707231"/>
      <w:r>
        <w:rPr>
          <w:rFonts w:ascii="Arial" w:hAnsi="Arial" w:cs="Arial"/>
          <w:b/>
          <w:sz w:val="24"/>
          <w:szCs w:val="24"/>
          <w:lang w:val="es-ES"/>
        </w:rPr>
        <w:lastRenderedPageBreak/>
        <w:t xml:space="preserve">2. </w:t>
      </w:r>
      <w:r w:rsidR="00C4763D" w:rsidRPr="00F81DA0">
        <w:rPr>
          <w:rFonts w:ascii="Arial" w:hAnsi="Arial" w:cs="Arial"/>
          <w:b/>
          <w:sz w:val="24"/>
          <w:szCs w:val="24"/>
          <w:lang w:val="es-ES"/>
        </w:rPr>
        <w:t>ESTRATEGIA</w:t>
      </w:r>
      <w:bookmarkEnd w:id="7"/>
      <w:r w:rsidR="00D92C18">
        <w:rPr>
          <w:rFonts w:ascii="Arial" w:hAnsi="Arial" w:cs="Arial"/>
          <w:b/>
          <w:sz w:val="24"/>
          <w:szCs w:val="24"/>
          <w:lang w:val="es-ES"/>
        </w:rPr>
        <w:t xml:space="preserve"> </w:t>
      </w:r>
    </w:p>
    <w:p w14:paraId="56B5C3EA" w14:textId="77777777" w:rsidR="000F4D2D" w:rsidRPr="00F81DA0" w:rsidRDefault="000F4D2D" w:rsidP="00F81DA0">
      <w:pPr>
        <w:spacing w:after="0"/>
        <w:rPr>
          <w:lang w:val="es-ES"/>
        </w:rPr>
      </w:pPr>
    </w:p>
    <w:p w14:paraId="1A33C54E" w14:textId="2D51E12D" w:rsidR="00831155" w:rsidRPr="00DB6C59" w:rsidRDefault="00831155" w:rsidP="00831155">
      <w:pPr>
        <w:ind w:left="360"/>
        <w:jc w:val="both"/>
        <w:rPr>
          <w:rFonts w:ascii="Arial" w:hAnsi="Arial" w:cs="Arial"/>
          <w:sz w:val="24"/>
          <w:szCs w:val="24"/>
          <w:lang w:val="es-ES"/>
        </w:rPr>
      </w:pPr>
      <w:r w:rsidRPr="00DB6C59">
        <w:rPr>
          <w:rFonts w:ascii="Arial" w:hAnsi="Arial" w:cs="Arial"/>
          <w:sz w:val="24"/>
          <w:szCs w:val="24"/>
          <w:lang w:val="es-ES"/>
        </w:rPr>
        <w:t>En esta sección se verá el paso a paso de la Estrategia a utilizar para el entendimiento de</w:t>
      </w:r>
      <w:r w:rsidR="0086317A">
        <w:rPr>
          <w:rFonts w:ascii="Arial" w:hAnsi="Arial" w:cs="Arial"/>
          <w:sz w:val="24"/>
          <w:szCs w:val="24"/>
          <w:lang w:val="es-ES"/>
        </w:rPr>
        <w:t xml:space="preserve"> la </w:t>
      </w:r>
      <w:r w:rsidRPr="00DB6C59">
        <w:rPr>
          <w:rFonts w:ascii="Arial" w:hAnsi="Arial" w:cs="Arial"/>
          <w:sz w:val="24"/>
          <w:szCs w:val="24"/>
          <w:lang w:val="es-MX"/>
        </w:rPr>
        <w:t>“</w:t>
      </w:r>
      <w:r w:rsidR="00250893">
        <w:rPr>
          <w:rFonts w:ascii="Arial" w:hAnsi="Arial" w:cs="Arial"/>
          <w:i/>
          <w:iCs/>
          <w:color w:val="538135" w:themeColor="accent6" w:themeShade="BF"/>
          <w:sz w:val="24"/>
          <w:szCs w:val="24"/>
          <w:lang w:val="es-MX"/>
        </w:rPr>
        <w:t xml:space="preserve">Migración </w:t>
      </w:r>
      <w:proofErr w:type="spellStart"/>
      <w:r w:rsidR="009F5B40">
        <w:rPr>
          <w:rFonts w:ascii="Arial" w:hAnsi="Arial" w:cs="Arial"/>
          <w:i/>
          <w:iCs/>
          <w:color w:val="538135" w:themeColor="accent6" w:themeShade="BF"/>
          <w:sz w:val="24"/>
          <w:szCs w:val="24"/>
          <w:lang w:val="es-MX"/>
        </w:rPr>
        <w:t>Message</w:t>
      </w:r>
      <w:proofErr w:type="spellEnd"/>
      <w:r w:rsidR="009F5B40">
        <w:rPr>
          <w:rFonts w:ascii="Arial" w:hAnsi="Arial" w:cs="Arial"/>
          <w:i/>
          <w:iCs/>
          <w:color w:val="538135" w:themeColor="accent6" w:themeShade="BF"/>
          <w:sz w:val="24"/>
          <w:szCs w:val="24"/>
          <w:lang w:val="es-MX"/>
        </w:rPr>
        <w:t>-</w:t>
      </w:r>
      <w:proofErr w:type="gramStart"/>
      <w:r w:rsidR="009F5B40">
        <w:rPr>
          <w:rFonts w:ascii="Arial" w:hAnsi="Arial" w:cs="Arial"/>
          <w:i/>
          <w:iCs/>
          <w:color w:val="538135" w:themeColor="accent6" w:themeShade="BF"/>
          <w:sz w:val="24"/>
          <w:szCs w:val="24"/>
          <w:lang w:val="es-MX"/>
        </w:rPr>
        <w:t>Hub</w:t>
      </w:r>
      <w:proofErr w:type="gramEnd"/>
      <w:r w:rsidR="00250893">
        <w:rPr>
          <w:rFonts w:ascii="Arial" w:hAnsi="Arial" w:cs="Arial"/>
          <w:i/>
          <w:iCs/>
          <w:color w:val="538135" w:themeColor="accent6" w:themeShade="BF"/>
          <w:sz w:val="24"/>
          <w:szCs w:val="24"/>
          <w:lang w:val="es-MX"/>
        </w:rPr>
        <w:t xml:space="preserve"> OCP 4.8</w:t>
      </w:r>
      <w:r w:rsidRPr="00DB6C59">
        <w:rPr>
          <w:rFonts w:ascii="Arial" w:hAnsi="Arial" w:cs="Arial"/>
          <w:sz w:val="24"/>
          <w:szCs w:val="24"/>
          <w:lang w:val="es-MX"/>
        </w:rPr>
        <w:t xml:space="preserve">” </w:t>
      </w:r>
      <w:r w:rsidRPr="00DB6C59">
        <w:rPr>
          <w:rFonts w:ascii="Arial" w:hAnsi="Arial" w:cs="Arial"/>
          <w:sz w:val="24"/>
          <w:szCs w:val="24"/>
          <w:lang w:val="es-ES"/>
        </w:rPr>
        <w:t>y el abordamiento de los riesgos identificados con el artefacto Matriz de Riesgos, considerando los tipos de pruebas de performance propuestos por el artefacto, así como también la guía de monitoreo que se deberá seguir en la ejecución de las pruebas de performance.</w:t>
      </w:r>
    </w:p>
    <w:p w14:paraId="5C5763FC" w14:textId="77777777" w:rsidR="000F4D2D" w:rsidRPr="00B94003" w:rsidRDefault="000F4D2D" w:rsidP="00F81DA0">
      <w:pPr>
        <w:spacing w:after="0"/>
        <w:ind w:left="360"/>
        <w:jc w:val="both"/>
        <w:rPr>
          <w:rFonts w:ascii="Arial" w:hAnsi="Arial" w:cs="Arial"/>
          <w:lang w:val="es-ES"/>
        </w:rPr>
      </w:pPr>
    </w:p>
    <w:p w14:paraId="5942172E" w14:textId="77777777" w:rsidR="00F801EE" w:rsidRPr="00F801EE" w:rsidRDefault="00F801EE" w:rsidP="00F801EE">
      <w:pPr>
        <w:pStyle w:val="Prrafodelista"/>
        <w:keepNext/>
        <w:keepLines/>
        <w:numPr>
          <w:ilvl w:val="0"/>
          <w:numId w:val="37"/>
        </w:numPr>
        <w:spacing w:before="40" w:after="0"/>
        <w:contextualSpacing w:val="0"/>
        <w:outlineLvl w:val="1"/>
        <w:rPr>
          <w:rFonts w:ascii="Arial" w:eastAsiaTheme="majorEastAsia" w:hAnsi="Arial" w:cs="Arial"/>
          <w:b/>
          <w:vanish/>
          <w:color w:val="2F5496" w:themeColor="accent1" w:themeShade="BF"/>
          <w:lang w:val="es-ES"/>
        </w:rPr>
      </w:pPr>
      <w:bookmarkStart w:id="8" w:name="_Toc115699800"/>
      <w:bookmarkStart w:id="9" w:name="_Toc115707232"/>
      <w:bookmarkEnd w:id="8"/>
      <w:bookmarkEnd w:id="9"/>
    </w:p>
    <w:p w14:paraId="69E7F64E" w14:textId="77777777" w:rsidR="00F801EE" w:rsidRPr="00F801EE" w:rsidRDefault="00F801EE" w:rsidP="00F801EE">
      <w:pPr>
        <w:pStyle w:val="Prrafodelista"/>
        <w:keepNext/>
        <w:keepLines/>
        <w:numPr>
          <w:ilvl w:val="0"/>
          <w:numId w:val="37"/>
        </w:numPr>
        <w:spacing w:before="40" w:after="0"/>
        <w:contextualSpacing w:val="0"/>
        <w:outlineLvl w:val="1"/>
        <w:rPr>
          <w:rFonts w:ascii="Arial" w:eastAsiaTheme="majorEastAsia" w:hAnsi="Arial" w:cs="Arial"/>
          <w:b/>
          <w:vanish/>
          <w:color w:val="2F5496" w:themeColor="accent1" w:themeShade="BF"/>
          <w:lang w:val="es-ES"/>
        </w:rPr>
      </w:pPr>
      <w:bookmarkStart w:id="10" w:name="_Toc115699801"/>
      <w:bookmarkStart w:id="11" w:name="_Toc115707233"/>
      <w:bookmarkEnd w:id="10"/>
      <w:bookmarkEnd w:id="11"/>
    </w:p>
    <w:p w14:paraId="5E729CF3" w14:textId="578023BD" w:rsidR="004D25AD" w:rsidRPr="00F81DA0" w:rsidRDefault="00CF764E" w:rsidP="00F801EE">
      <w:pPr>
        <w:pStyle w:val="Ttulo2"/>
        <w:numPr>
          <w:ilvl w:val="1"/>
          <w:numId w:val="37"/>
        </w:numPr>
        <w:ind w:left="720"/>
        <w:rPr>
          <w:rFonts w:ascii="Arial" w:hAnsi="Arial" w:cs="Arial"/>
          <w:color w:val="538135" w:themeColor="accent6" w:themeShade="BF"/>
          <w:sz w:val="24"/>
          <w:szCs w:val="24"/>
          <w:lang w:val="es-ES"/>
        </w:rPr>
      </w:pPr>
      <w:bookmarkStart w:id="12" w:name="_Toc115707234"/>
      <w:r w:rsidRPr="00F326DE">
        <w:rPr>
          <w:rFonts w:ascii="Arial" w:hAnsi="Arial" w:cs="Arial"/>
          <w:b/>
          <w:sz w:val="22"/>
          <w:szCs w:val="22"/>
          <w:lang w:val="es-ES"/>
        </w:rPr>
        <w:t>Definición e identificación de objetivos y criterios de aceptación</w:t>
      </w:r>
      <w:bookmarkEnd w:id="12"/>
      <w:r w:rsidR="00D92C18">
        <w:rPr>
          <w:rFonts w:ascii="Arial" w:hAnsi="Arial" w:cs="Arial"/>
          <w:b/>
          <w:sz w:val="22"/>
          <w:szCs w:val="22"/>
          <w:lang w:val="es-ES"/>
        </w:rPr>
        <w:t xml:space="preserve"> </w:t>
      </w:r>
    </w:p>
    <w:p w14:paraId="64D9005D" w14:textId="5B0B825B" w:rsidR="007B6F25" w:rsidRPr="00F81DA0" w:rsidRDefault="007B6F25" w:rsidP="004D25AD">
      <w:pPr>
        <w:jc w:val="both"/>
        <w:rPr>
          <w:rFonts w:ascii="Arial" w:hAnsi="Arial" w:cs="Arial"/>
          <w:color w:val="538135" w:themeColor="accent6" w:themeShade="BF"/>
          <w:sz w:val="24"/>
          <w:szCs w:val="24"/>
          <w:lang w:val="es-ES"/>
        </w:rPr>
      </w:pPr>
    </w:p>
    <w:p w14:paraId="14DF7552" w14:textId="2A6CBBCE" w:rsidR="009F7155" w:rsidRDefault="009F7155" w:rsidP="00650C7C">
      <w:pPr>
        <w:pStyle w:val="Prrafodelista"/>
        <w:numPr>
          <w:ilvl w:val="0"/>
          <w:numId w:val="22"/>
        </w:numPr>
        <w:jc w:val="both"/>
        <w:rPr>
          <w:rFonts w:ascii="Arial" w:hAnsi="Arial" w:cs="Arial"/>
          <w:sz w:val="24"/>
          <w:szCs w:val="24"/>
          <w:lang w:val="es-ES"/>
        </w:rPr>
      </w:pPr>
      <w:r w:rsidRPr="00F81DA0">
        <w:rPr>
          <w:rFonts w:ascii="Arial" w:hAnsi="Arial" w:cs="Arial"/>
          <w:sz w:val="24"/>
          <w:szCs w:val="24"/>
          <w:lang w:val="es-ES"/>
        </w:rPr>
        <w:t>Objetivos de usuario</w:t>
      </w:r>
      <w:r w:rsidR="00FE2093">
        <w:rPr>
          <w:rFonts w:ascii="Arial" w:hAnsi="Arial" w:cs="Arial"/>
          <w:sz w:val="24"/>
          <w:szCs w:val="24"/>
          <w:lang w:val="es-ES"/>
        </w:rPr>
        <w:t xml:space="preserve"> y Técnicos</w:t>
      </w:r>
      <w:r w:rsidR="00597C3E">
        <w:rPr>
          <w:rFonts w:ascii="Arial" w:hAnsi="Arial" w:cs="Arial"/>
          <w:sz w:val="24"/>
          <w:szCs w:val="24"/>
          <w:lang w:val="es-ES"/>
        </w:rPr>
        <w:t xml:space="preserve"> </w:t>
      </w:r>
      <w:r w:rsidR="00250893">
        <w:rPr>
          <w:rFonts w:ascii="Arial" w:hAnsi="Arial" w:cs="Arial"/>
          <w:i/>
          <w:iCs/>
          <w:color w:val="538135" w:themeColor="accent6" w:themeShade="BF"/>
          <w:sz w:val="24"/>
          <w:szCs w:val="24"/>
          <w:lang w:val="es-MX"/>
        </w:rPr>
        <w:t xml:space="preserve">Migración </w:t>
      </w:r>
      <w:proofErr w:type="spellStart"/>
      <w:r w:rsidR="009F5B40">
        <w:rPr>
          <w:rFonts w:ascii="Arial" w:hAnsi="Arial" w:cs="Arial"/>
          <w:i/>
          <w:iCs/>
          <w:color w:val="538135" w:themeColor="accent6" w:themeShade="BF"/>
          <w:sz w:val="24"/>
          <w:szCs w:val="24"/>
          <w:lang w:val="es-MX"/>
        </w:rPr>
        <w:t>Message</w:t>
      </w:r>
      <w:proofErr w:type="spellEnd"/>
      <w:r w:rsidR="009F5B40">
        <w:rPr>
          <w:rFonts w:ascii="Arial" w:hAnsi="Arial" w:cs="Arial"/>
          <w:i/>
          <w:iCs/>
          <w:color w:val="538135" w:themeColor="accent6" w:themeShade="BF"/>
          <w:sz w:val="24"/>
          <w:szCs w:val="24"/>
          <w:lang w:val="es-MX"/>
        </w:rPr>
        <w:t>-</w:t>
      </w:r>
      <w:proofErr w:type="gramStart"/>
      <w:r w:rsidR="009F5B40">
        <w:rPr>
          <w:rFonts w:ascii="Arial" w:hAnsi="Arial" w:cs="Arial"/>
          <w:i/>
          <w:iCs/>
          <w:color w:val="538135" w:themeColor="accent6" w:themeShade="BF"/>
          <w:sz w:val="24"/>
          <w:szCs w:val="24"/>
          <w:lang w:val="es-MX"/>
        </w:rPr>
        <w:t>Hub</w:t>
      </w:r>
      <w:proofErr w:type="gramEnd"/>
      <w:r w:rsidR="00250893">
        <w:rPr>
          <w:rFonts w:ascii="Arial" w:hAnsi="Arial" w:cs="Arial"/>
          <w:i/>
          <w:iCs/>
          <w:color w:val="538135" w:themeColor="accent6" w:themeShade="BF"/>
          <w:sz w:val="24"/>
          <w:szCs w:val="24"/>
          <w:lang w:val="es-MX"/>
        </w:rPr>
        <w:t xml:space="preserve"> OCP 4.8</w:t>
      </w:r>
      <w:r w:rsidR="00FE2093">
        <w:rPr>
          <w:rFonts w:ascii="Arial" w:hAnsi="Arial" w:cs="Arial"/>
          <w:sz w:val="24"/>
          <w:szCs w:val="24"/>
          <w:lang w:val="es-ES"/>
        </w:rPr>
        <w:t>:</w:t>
      </w:r>
    </w:p>
    <w:p w14:paraId="78013CDD" w14:textId="77777777" w:rsidR="00F801EE" w:rsidRDefault="00F801EE" w:rsidP="00F801EE">
      <w:pPr>
        <w:ind w:left="360"/>
        <w:jc w:val="both"/>
        <w:rPr>
          <w:rFonts w:ascii="Arial" w:hAnsi="Arial" w:cs="Arial"/>
          <w:sz w:val="24"/>
          <w:szCs w:val="24"/>
          <w:lang w:val="es-MX"/>
        </w:rPr>
      </w:pPr>
      <w:r w:rsidRPr="00F801EE">
        <w:rPr>
          <w:rFonts w:ascii="Arial" w:hAnsi="Arial" w:cs="Arial"/>
          <w:sz w:val="24"/>
          <w:szCs w:val="24"/>
          <w:lang w:val="es-MX"/>
        </w:rPr>
        <w:t xml:space="preserve">Para la identificación de los objetivos y criterios de aceptación, se ha obtenido los objetivos de usuario y los objetivos técnicos. </w:t>
      </w:r>
    </w:p>
    <w:p w14:paraId="661FC802" w14:textId="77777777" w:rsidR="00F801EE" w:rsidRDefault="00F801EE" w:rsidP="00F801EE">
      <w:pPr>
        <w:pStyle w:val="Prrafodelista"/>
        <w:numPr>
          <w:ilvl w:val="0"/>
          <w:numId w:val="39"/>
        </w:numPr>
        <w:jc w:val="both"/>
        <w:rPr>
          <w:rFonts w:ascii="Arial" w:hAnsi="Arial" w:cs="Arial"/>
          <w:sz w:val="24"/>
          <w:szCs w:val="24"/>
          <w:lang w:val="es-MX"/>
        </w:rPr>
      </w:pPr>
      <w:r w:rsidRPr="00F801EE">
        <w:rPr>
          <w:rFonts w:ascii="Arial" w:hAnsi="Arial" w:cs="Arial"/>
          <w:sz w:val="24"/>
          <w:szCs w:val="24"/>
          <w:lang w:val="es-MX"/>
        </w:rPr>
        <w:t xml:space="preserve">Número de usuarios concurrentes esperado por cada endpoint. </w:t>
      </w:r>
    </w:p>
    <w:p w14:paraId="4C737D6D" w14:textId="77777777" w:rsidR="00F801EE" w:rsidRDefault="00F801EE" w:rsidP="00F801EE">
      <w:pPr>
        <w:pStyle w:val="Prrafodelista"/>
        <w:numPr>
          <w:ilvl w:val="0"/>
          <w:numId w:val="39"/>
        </w:numPr>
        <w:jc w:val="both"/>
        <w:rPr>
          <w:rFonts w:ascii="Arial" w:hAnsi="Arial" w:cs="Arial"/>
          <w:sz w:val="24"/>
          <w:szCs w:val="24"/>
          <w:lang w:val="es-MX"/>
        </w:rPr>
      </w:pPr>
      <w:r w:rsidRPr="00F801EE">
        <w:rPr>
          <w:rFonts w:ascii="Arial" w:hAnsi="Arial" w:cs="Arial"/>
          <w:sz w:val="24"/>
          <w:szCs w:val="24"/>
          <w:lang w:val="es-MX"/>
        </w:rPr>
        <w:t xml:space="preserve">Número de transacciones por segundo esperado por cada endpoint. </w:t>
      </w:r>
    </w:p>
    <w:p w14:paraId="621299FB" w14:textId="594EB2FE" w:rsidR="00F801EE" w:rsidRDefault="00F801EE" w:rsidP="00F801EE">
      <w:pPr>
        <w:pStyle w:val="Prrafodelista"/>
        <w:numPr>
          <w:ilvl w:val="0"/>
          <w:numId w:val="39"/>
        </w:numPr>
        <w:jc w:val="both"/>
        <w:rPr>
          <w:rFonts w:ascii="Arial" w:hAnsi="Arial" w:cs="Arial"/>
          <w:sz w:val="24"/>
          <w:szCs w:val="24"/>
          <w:lang w:val="es-MX"/>
        </w:rPr>
      </w:pPr>
      <w:r>
        <w:rPr>
          <w:rFonts w:ascii="Arial" w:hAnsi="Arial" w:cs="Arial"/>
          <w:sz w:val="24"/>
          <w:szCs w:val="24"/>
          <w:lang w:val="es-MX"/>
        </w:rPr>
        <w:t>T</w:t>
      </w:r>
      <w:r w:rsidRPr="00F801EE">
        <w:rPr>
          <w:rFonts w:ascii="Arial" w:hAnsi="Arial" w:cs="Arial"/>
          <w:sz w:val="24"/>
          <w:szCs w:val="24"/>
          <w:lang w:val="es-MX"/>
        </w:rPr>
        <w:t xml:space="preserve">iempo de respuesta esperado por petición en cada uno de los endpoint. </w:t>
      </w:r>
    </w:p>
    <w:p w14:paraId="02AB1DB6" w14:textId="3B3590D1" w:rsidR="00F801EE" w:rsidRDefault="00F801EE" w:rsidP="00F801EE">
      <w:pPr>
        <w:pStyle w:val="Prrafodelista"/>
        <w:numPr>
          <w:ilvl w:val="0"/>
          <w:numId w:val="39"/>
        </w:numPr>
        <w:jc w:val="both"/>
        <w:rPr>
          <w:rFonts w:ascii="Arial" w:hAnsi="Arial" w:cs="Arial"/>
          <w:sz w:val="24"/>
          <w:szCs w:val="24"/>
          <w:lang w:val="es-MX"/>
        </w:rPr>
      </w:pPr>
      <w:r w:rsidRPr="00F801EE">
        <w:rPr>
          <w:rFonts w:ascii="Arial" w:hAnsi="Arial" w:cs="Arial"/>
          <w:sz w:val="24"/>
          <w:szCs w:val="24"/>
          <w:lang w:val="es-MX"/>
        </w:rPr>
        <w:t xml:space="preserve">Porcentaje de error menor o igual a </w:t>
      </w:r>
      <w:r>
        <w:rPr>
          <w:rFonts w:ascii="Arial" w:hAnsi="Arial" w:cs="Arial"/>
          <w:sz w:val="24"/>
          <w:szCs w:val="24"/>
          <w:lang w:val="es-MX"/>
        </w:rPr>
        <w:t>1</w:t>
      </w:r>
      <w:r w:rsidRPr="00F801EE">
        <w:rPr>
          <w:rFonts w:ascii="Arial" w:hAnsi="Arial" w:cs="Arial"/>
          <w:sz w:val="24"/>
          <w:szCs w:val="24"/>
          <w:lang w:val="es-MX"/>
        </w:rPr>
        <w:t>%</w:t>
      </w:r>
    </w:p>
    <w:p w14:paraId="110173E7" w14:textId="37EA3ECE" w:rsidR="00F801EE" w:rsidRPr="00F801EE" w:rsidRDefault="00F801EE" w:rsidP="00F801EE">
      <w:pPr>
        <w:pStyle w:val="Prrafodelista"/>
        <w:numPr>
          <w:ilvl w:val="0"/>
          <w:numId w:val="39"/>
        </w:numPr>
        <w:jc w:val="both"/>
        <w:rPr>
          <w:rFonts w:ascii="Arial" w:hAnsi="Arial" w:cs="Arial"/>
          <w:sz w:val="24"/>
          <w:szCs w:val="24"/>
          <w:lang w:val="es-MX"/>
        </w:rPr>
      </w:pPr>
      <w:r>
        <w:rPr>
          <w:rFonts w:ascii="Arial" w:hAnsi="Arial" w:cs="Arial"/>
          <w:sz w:val="24"/>
          <w:szCs w:val="24"/>
          <w:lang w:val="es-MX"/>
        </w:rPr>
        <w:t>Pruebas con 1</w:t>
      </w:r>
      <w:r w:rsidR="00615C5F">
        <w:rPr>
          <w:rFonts w:ascii="Arial" w:hAnsi="Arial" w:cs="Arial"/>
          <w:sz w:val="24"/>
          <w:szCs w:val="24"/>
          <w:lang w:val="es-MX"/>
        </w:rPr>
        <w:t>/</w:t>
      </w:r>
      <w:r w:rsidR="0086317A">
        <w:rPr>
          <w:rFonts w:ascii="Arial" w:hAnsi="Arial" w:cs="Arial"/>
          <w:sz w:val="24"/>
          <w:szCs w:val="24"/>
          <w:lang w:val="es-MX"/>
        </w:rPr>
        <w:t>4</w:t>
      </w:r>
      <w:r>
        <w:rPr>
          <w:rFonts w:ascii="Arial" w:hAnsi="Arial" w:cs="Arial"/>
          <w:sz w:val="24"/>
          <w:szCs w:val="24"/>
          <w:lang w:val="es-MX"/>
        </w:rPr>
        <w:t xml:space="preserve"> Pod </w:t>
      </w:r>
      <w:r w:rsidR="0086317A">
        <w:rPr>
          <w:rFonts w:ascii="Arial" w:hAnsi="Arial" w:cs="Arial"/>
          <w:sz w:val="24"/>
          <w:szCs w:val="24"/>
          <w:lang w:val="es-MX"/>
        </w:rPr>
        <w:t>en ambiente de certificación</w:t>
      </w:r>
      <w:r>
        <w:rPr>
          <w:rFonts w:ascii="Arial" w:hAnsi="Arial" w:cs="Arial"/>
          <w:sz w:val="24"/>
          <w:szCs w:val="24"/>
          <w:lang w:val="es-MX"/>
        </w:rPr>
        <w:t>.</w:t>
      </w:r>
    </w:p>
    <w:tbl>
      <w:tblPr>
        <w:tblStyle w:val="Tablaconcuadrcula"/>
        <w:tblW w:w="0" w:type="auto"/>
        <w:tblLook w:val="04A0" w:firstRow="1" w:lastRow="0" w:firstColumn="1" w:lastColumn="0" w:noHBand="0" w:noVBand="1"/>
      </w:tblPr>
      <w:tblGrid>
        <w:gridCol w:w="1519"/>
        <w:gridCol w:w="1908"/>
        <w:gridCol w:w="1857"/>
        <w:gridCol w:w="1945"/>
        <w:gridCol w:w="1831"/>
      </w:tblGrid>
      <w:tr w:rsidR="009D3B25" w:rsidRPr="00823B37" w14:paraId="34A29B67" w14:textId="77777777" w:rsidTr="00F82828">
        <w:tc>
          <w:tcPr>
            <w:tcW w:w="9060" w:type="dxa"/>
            <w:gridSpan w:val="5"/>
            <w:shd w:val="clear" w:color="auto" w:fill="767171" w:themeFill="background2" w:themeFillShade="80"/>
          </w:tcPr>
          <w:p w14:paraId="1C9253B9" w14:textId="7FA127FF" w:rsidR="009D3B25" w:rsidRPr="00823B37" w:rsidRDefault="009D3B25" w:rsidP="00F82828">
            <w:pPr>
              <w:jc w:val="center"/>
              <w:rPr>
                <w:rStyle w:val="Hipervnculo"/>
                <w:rFonts w:ascii="Arial" w:hAnsi="Arial" w:cs="Arial"/>
                <w:b/>
                <w:bCs/>
                <w:color w:val="auto"/>
                <w:sz w:val="24"/>
                <w:szCs w:val="24"/>
                <w:lang w:val="en-US"/>
              </w:rPr>
            </w:pPr>
            <w:r>
              <w:rPr>
                <w:rStyle w:val="Hipervnculo"/>
                <w:rFonts w:ascii="Arial" w:hAnsi="Arial" w:cs="Arial"/>
                <w:b/>
                <w:bCs/>
                <w:color w:val="auto"/>
                <w:sz w:val="24"/>
                <w:szCs w:val="24"/>
                <w:lang w:val="en-US"/>
              </w:rPr>
              <w:t>OCP</w:t>
            </w:r>
          </w:p>
        </w:tc>
      </w:tr>
      <w:tr w:rsidR="009D3B25" w:rsidRPr="000D7A81" w14:paraId="69649E17" w14:textId="77777777" w:rsidTr="00F82828">
        <w:tc>
          <w:tcPr>
            <w:tcW w:w="1519" w:type="dxa"/>
            <w:shd w:val="clear" w:color="auto" w:fill="A6A6A6" w:themeFill="background1" w:themeFillShade="A6"/>
          </w:tcPr>
          <w:p w14:paraId="5D3084ED" w14:textId="77777777" w:rsidR="009D3B25" w:rsidRDefault="009D3B25" w:rsidP="00F82828">
            <w:pPr>
              <w:jc w:val="center"/>
              <w:rPr>
                <w:rFonts w:ascii="Arial" w:eastAsia="Times New Roman" w:hAnsi="Arial" w:cs="Arial"/>
                <w:color w:val="000000"/>
                <w:sz w:val="18"/>
                <w:szCs w:val="18"/>
                <w:lang w:val="es-ES"/>
              </w:rPr>
            </w:pPr>
          </w:p>
          <w:p w14:paraId="29684F04" w14:textId="77777777" w:rsidR="009D3B25" w:rsidRPr="000D7A81" w:rsidRDefault="009D3B25" w:rsidP="00F82828">
            <w:pPr>
              <w:jc w:val="center"/>
              <w:rPr>
                <w:rFonts w:ascii="Arial" w:eastAsia="Times New Roman" w:hAnsi="Arial" w:cs="Arial"/>
                <w:color w:val="000000"/>
                <w:sz w:val="18"/>
                <w:szCs w:val="18"/>
                <w:lang w:val="es-ES"/>
              </w:rPr>
            </w:pPr>
            <w:r>
              <w:rPr>
                <w:rFonts w:ascii="Arial" w:eastAsia="Times New Roman" w:hAnsi="Arial" w:cs="Arial"/>
                <w:color w:val="000000"/>
                <w:sz w:val="18"/>
                <w:szCs w:val="18"/>
                <w:lang w:val="es-ES"/>
              </w:rPr>
              <w:t>Endpoint</w:t>
            </w:r>
          </w:p>
        </w:tc>
        <w:tc>
          <w:tcPr>
            <w:tcW w:w="1908" w:type="dxa"/>
            <w:shd w:val="clear" w:color="auto" w:fill="A6A6A6" w:themeFill="background1" w:themeFillShade="A6"/>
          </w:tcPr>
          <w:p w14:paraId="21AC1AE8" w14:textId="77777777" w:rsidR="009D3B25" w:rsidRDefault="009D3B25" w:rsidP="00F82828">
            <w:pPr>
              <w:jc w:val="center"/>
              <w:rPr>
                <w:rFonts w:ascii="Arial" w:eastAsia="Times New Roman" w:hAnsi="Arial" w:cs="Arial"/>
                <w:color w:val="000000"/>
                <w:sz w:val="18"/>
                <w:szCs w:val="18"/>
                <w:lang w:val="es-ES"/>
              </w:rPr>
            </w:pPr>
          </w:p>
          <w:p w14:paraId="6290F093" w14:textId="77777777" w:rsidR="009D3B25" w:rsidRDefault="009D3B25" w:rsidP="00F82828">
            <w:pPr>
              <w:jc w:val="center"/>
              <w:rPr>
                <w:rStyle w:val="Hipervnculo"/>
                <w:lang w:val="en-US"/>
              </w:rPr>
            </w:pPr>
            <w:r w:rsidRPr="000D7A81">
              <w:rPr>
                <w:rFonts w:ascii="Arial" w:eastAsia="Times New Roman" w:hAnsi="Arial" w:cs="Arial"/>
                <w:color w:val="000000"/>
                <w:sz w:val="18"/>
                <w:szCs w:val="18"/>
                <w:lang w:val="es-ES"/>
              </w:rPr>
              <w:t>Concurrencia</w:t>
            </w:r>
          </w:p>
        </w:tc>
        <w:tc>
          <w:tcPr>
            <w:tcW w:w="1857" w:type="dxa"/>
            <w:shd w:val="clear" w:color="auto" w:fill="A6A6A6" w:themeFill="background1" w:themeFillShade="A6"/>
          </w:tcPr>
          <w:p w14:paraId="6D6A1D61" w14:textId="77777777" w:rsidR="009D3B25" w:rsidRPr="000D7A81" w:rsidRDefault="009D3B25" w:rsidP="00F82828">
            <w:pPr>
              <w:jc w:val="center"/>
              <w:rPr>
                <w:rStyle w:val="Hipervnculo"/>
              </w:rPr>
            </w:pPr>
            <w:r w:rsidRPr="00CF3570">
              <w:rPr>
                <w:rFonts w:ascii="Arial" w:eastAsia="Times New Roman" w:hAnsi="Arial" w:cs="Arial"/>
                <w:color w:val="000000"/>
                <w:sz w:val="18"/>
                <w:szCs w:val="18"/>
                <w:lang w:val="es-ES"/>
              </w:rPr>
              <w:t>Tiempo promedio de respuesta (Segundos)</w:t>
            </w:r>
          </w:p>
        </w:tc>
        <w:tc>
          <w:tcPr>
            <w:tcW w:w="1945" w:type="dxa"/>
            <w:shd w:val="clear" w:color="auto" w:fill="A6A6A6" w:themeFill="background1" w:themeFillShade="A6"/>
          </w:tcPr>
          <w:p w14:paraId="1AF5F43F" w14:textId="77777777" w:rsidR="009D3B25" w:rsidRPr="000D7A81" w:rsidRDefault="009D3B25" w:rsidP="00F82828">
            <w:pPr>
              <w:jc w:val="center"/>
              <w:rPr>
                <w:rStyle w:val="Hipervnculo"/>
              </w:rPr>
            </w:pPr>
            <w:r w:rsidRPr="00CF3570">
              <w:rPr>
                <w:rFonts w:ascii="Arial" w:eastAsia="Times New Roman" w:hAnsi="Arial" w:cs="Arial"/>
                <w:color w:val="000000"/>
                <w:sz w:val="18"/>
                <w:szCs w:val="18"/>
                <w:lang w:val="es-ES"/>
              </w:rPr>
              <w:t>Transacciones por segundo (TPS)</w:t>
            </w:r>
          </w:p>
        </w:tc>
        <w:tc>
          <w:tcPr>
            <w:tcW w:w="1831" w:type="dxa"/>
            <w:shd w:val="clear" w:color="auto" w:fill="A6A6A6" w:themeFill="background1" w:themeFillShade="A6"/>
          </w:tcPr>
          <w:p w14:paraId="68A7DED7" w14:textId="77777777" w:rsidR="009D3B25" w:rsidRDefault="009D3B25" w:rsidP="00F82828">
            <w:pPr>
              <w:jc w:val="center"/>
              <w:rPr>
                <w:rFonts w:ascii="Arial" w:eastAsia="Times New Roman" w:hAnsi="Arial" w:cs="Arial"/>
                <w:color w:val="000000"/>
                <w:sz w:val="18"/>
                <w:szCs w:val="18"/>
                <w:lang w:val="es-ES"/>
              </w:rPr>
            </w:pPr>
          </w:p>
          <w:p w14:paraId="0B1CC2AA" w14:textId="77777777" w:rsidR="009D3B25" w:rsidRPr="000D7A81" w:rsidRDefault="009D3B25" w:rsidP="00F82828">
            <w:pPr>
              <w:jc w:val="center"/>
              <w:rPr>
                <w:rStyle w:val="Hipervnculo"/>
              </w:rPr>
            </w:pPr>
            <w:r w:rsidRPr="00CF3570">
              <w:rPr>
                <w:rFonts w:ascii="Arial" w:eastAsia="Times New Roman" w:hAnsi="Arial" w:cs="Arial"/>
                <w:color w:val="000000"/>
                <w:sz w:val="18"/>
                <w:szCs w:val="18"/>
                <w:lang w:val="es-ES"/>
              </w:rPr>
              <w:t>Porcentaje de Error</w:t>
            </w:r>
          </w:p>
        </w:tc>
      </w:tr>
      <w:tr w:rsidR="009D3B25" w:rsidRPr="000D7A81" w14:paraId="48D08A43" w14:textId="77777777" w:rsidTr="00F82828">
        <w:tc>
          <w:tcPr>
            <w:tcW w:w="1519" w:type="dxa"/>
          </w:tcPr>
          <w:p w14:paraId="5411CA3F" w14:textId="0D5A0F00" w:rsidR="009D3B25" w:rsidRPr="000D7A81" w:rsidRDefault="009F5B40" w:rsidP="00F82828">
            <w:pPr>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send</w:t>
            </w:r>
          </w:p>
        </w:tc>
        <w:tc>
          <w:tcPr>
            <w:tcW w:w="1908" w:type="dxa"/>
          </w:tcPr>
          <w:p w14:paraId="4988B052" w14:textId="1490544B" w:rsidR="009D3B25" w:rsidRPr="000D7A81" w:rsidRDefault="00250893" w:rsidP="00F82828">
            <w:pPr>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650</w:t>
            </w:r>
          </w:p>
        </w:tc>
        <w:tc>
          <w:tcPr>
            <w:tcW w:w="1857" w:type="dxa"/>
          </w:tcPr>
          <w:p w14:paraId="1BE12709" w14:textId="4DF5FD39" w:rsidR="009D3B25" w:rsidRPr="000D7A81" w:rsidRDefault="009D3B25" w:rsidP="00F82828">
            <w:pPr>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&lt;=</w:t>
            </w:r>
            <w:r w:rsidR="00250893">
              <w:rPr>
                <w:rFonts w:ascii="Arial" w:eastAsia="Times New Roman" w:hAnsi="Arial" w:cs="Arial"/>
                <w:color w:val="000000"/>
                <w:sz w:val="18"/>
                <w:szCs w:val="18"/>
                <w:lang w:val="en-US"/>
              </w:rPr>
              <w:t>1</w:t>
            </w:r>
            <w:r>
              <w:rPr>
                <w:rFonts w:ascii="Arial" w:eastAsia="Times New Roman" w:hAnsi="Arial" w:cs="Arial"/>
                <w:color w:val="000000"/>
                <w:sz w:val="18"/>
                <w:szCs w:val="18"/>
                <w:lang w:val="en-US"/>
              </w:rPr>
              <w:t xml:space="preserve"> seg.</w:t>
            </w:r>
          </w:p>
        </w:tc>
        <w:tc>
          <w:tcPr>
            <w:tcW w:w="1945" w:type="dxa"/>
          </w:tcPr>
          <w:p w14:paraId="27A357AB" w14:textId="13065FD5" w:rsidR="009D3B25" w:rsidRPr="000D7A81" w:rsidRDefault="009D3B25" w:rsidP="00F82828">
            <w:pPr>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&gt;=</w:t>
            </w:r>
            <w:r w:rsidR="00250893">
              <w:rPr>
                <w:rFonts w:ascii="Arial" w:eastAsia="Times New Roman" w:hAnsi="Arial" w:cs="Arial"/>
                <w:color w:val="000000"/>
                <w:sz w:val="18"/>
                <w:szCs w:val="18"/>
                <w:lang w:val="en-US"/>
              </w:rPr>
              <w:t>18</w:t>
            </w:r>
            <w:r>
              <w:rPr>
                <w:rFonts w:ascii="Arial" w:eastAsia="Times New Roman" w:hAnsi="Arial" w:cs="Arial"/>
                <w:color w:val="000000"/>
                <w:sz w:val="18"/>
                <w:szCs w:val="18"/>
                <w:lang w:val="en-US"/>
              </w:rPr>
              <w:t>/s</w:t>
            </w:r>
          </w:p>
        </w:tc>
        <w:tc>
          <w:tcPr>
            <w:tcW w:w="1831" w:type="dxa"/>
          </w:tcPr>
          <w:p w14:paraId="4066F4F7" w14:textId="7F5CF5BB" w:rsidR="009D3B25" w:rsidRPr="000D7A81" w:rsidRDefault="009D3B25" w:rsidP="00F82828">
            <w:pPr>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&lt;=</w:t>
            </w:r>
            <w:r w:rsidR="002E3C40">
              <w:rPr>
                <w:rFonts w:ascii="Arial" w:eastAsia="Times New Roman" w:hAnsi="Arial" w:cs="Arial"/>
                <w:color w:val="000000"/>
                <w:sz w:val="18"/>
                <w:szCs w:val="18"/>
                <w:lang w:val="en-US"/>
              </w:rPr>
              <w:t>0.5</w:t>
            </w:r>
            <w:r>
              <w:rPr>
                <w:rFonts w:ascii="Arial" w:eastAsia="Times New Roman" w:hAnsi="Arial" w:cs="Arial"/>
                <w:color w:val="000000"/>
                <w:sz w:val="18"/>
                <w:szCs w:val="18"/>
                <w:lang w:val="en-US"/>
              </w:rPr>
              <w:t>%</w:t>
            </w:r>
          </w:p>
        </w:tc>
      </w:tr>
      <w:tr w:rsidR="009D3B25" w:rsidRPr="000D7A81" w14:paraId="4C6EC7BF" w14:textId="77777777" w:rsidTr="00F82828">
        <w:tc>
          <w:tcPr>
            <w:tcW w:w="1519" w:type="dxa"/>
          </w:tcPr>
          <w:p w14:paraId="035500B7" w14:textId="5D3E52B1" w:rsidR="009D3B25" w:rsidRDefault="009F5B40" w:rsidP="00F82828">
            <w:pPr>
              <w:jc w:val="center"/>
              <w:rPr>
                <w:rFonts w:ascii="Arial" w:eastAsia="Times New Roman" w:hAnsi="Arial" w:cs="Arial"/>
                <w:color w:val="000000"/>
                <w:sz w:val="18"/>
                <w:szCs w:val="18"/>
                <w:lang w:val="en-US"/>
              </w:rPr>
            </w:pPr>
            <w:proofErr w:type="spellStart"/>
            <w:r>
              <w:rPr>
                <w:rFonts w:ascii="Arial" w:eastAsia="Times New Roman" w:hAnsi="Arial" w:cs="Arial"/>
                <w:color w:val="000000"/>
                <w:sz w:val="18"/>
                <w:szCs w:val="18"/>
                <w:lang w:val="en-US"/>
              </w:rPr>
              <w:t>sendAsyncr</w:t>
            </w:r>
            <w:proofErr w:type="spellEnd"/>
          </w:p>
        </w:tc>
        <w:tc>
          <w:tcPr>
            <w:tcW w:w="1908" w:type="dxa"/>
          </w:tcPr>
          <w:p w14:paraId="6F090DD2" w14:textId="33E9F62A" w:rsidR="009D3B25" w:rsidRPr="000D7A81" w:rsidRDefault="00250893" w:rsidP="00F82828">
            <w:pPr>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650</w:t>
            </w:r>
          </w:p>
        </w:tc>
        <w:tc>
          <w:tcPr>
            <w:tcW w:w="1857" w:type="dxa"/>
          </w:tcPr>
          <w:p w14:paraId="49642AFA" w14:textId="32A3516E" w:rsidR="009D3B25" w:rsidRDefault="009D3B25" w:rsidP="00F82828">
            <w:pPr>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&lt;=</w:t>
            </w:r>
            <w:r w:rsidR="00250893">
              <w:rPr>
                <w:rFonts w:ascii="Arial" w:eastAsia="Times New Roman" w:hAnsi="Arial" w:cs="Arial"/>
                <w:color w:val="000000"/>
                <w:sz w:val="18"/>
                <w:szCs w:val="18"/>
                <w:lang w:val="en-US"/>
              </w:rPr>
              <w:t>1</w:t>
            </w:r>
            <w:r>
              <w:rPr>
                <w:rFonts w:ascii="Arial" w:eastAsia="Times New Roman" w:hAnsi="Arial" w:cs="Arial"/>
                <w:color w:val="000000"/>
                <w:sz w:val="18"/>
                <w:szCs w:val="18"/>
                <w:lang w:val="en-US"/>
              </w:rPr>
              <w:t xml:space="preserve"> seg.</w:t>
            </w:r>
          </w:p>
        </w:tc>
        <w:tc>
          <w:tcPr>
            <w:tcW w:w="1945" w:type="dxa"/>
          </w:tcPr>
          <w:p w14:paraId="22D182C7" w14:textId="48F5D203" w:rsidR="009D3B25" w:rsidRDefault="009D3B25" w:rsidP="00F82828">
            <w:pPr>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&gt;=</w:t>
            </w:r>
            <w:r w:rsidR="002E3C40">
              <w:rPr>
                <w:rFonts w:ascii="Arial" w:eastAsia="Times New Roman" w:hAnsi="Arial" w:cs="Arial"/>
                <w:color w:val="000000"/>
                <w:sz w:val="18"/>
                <w:szCs w:val="18"/>
                <w:lang w:val="en-US"/>
              </w:rPr>
              <w:t>18</w:t>
            </w:r>
            <w:r>
              <w:rPr>
                <w:rFonts w:ascii="Arial" w:eastAsia="Times New Roman" w:hAnsi="Arial" w:cs="Arial"/>
                <w:color w:val="000000"/>
                <w:sz w:val="18"/>
                <w:szCs w:val="18"/>
                <w:lang w:val="en-US"/>
              </w:rPr>
              <w:t>/s</w:t>
            </w:r>
          </w:p>
        </w:tc>
        <w:tc>
          <w:tcPr>
            <w:tcW w:w="1831" w:type="dxa"/>
          </w:tcPr>
          <w:p w14:paraId="5A92CA7B" w14:textId="2D420C0D" w:rsidR="009D3B25" w:rsidRDefault="009D3B25" w:rsidP="00F82828">
            <w:pPr>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&lt;=</w:t>
            </w:r>
            <w:r w:rsidR="002E3C40">
              <w:rPr>
                <w:rFonts w:ascii="Arial" w:eastAsia="Times New Roman" w:hAnsi="Arial" w:cs="Arial"/>
                <w:color w:val="000000"/>
                <w:sz w:val="18"/>
                <w:szCs w:val="18"/>
                <w:lang w:val="en-US"/>
              </w:rPr>
              <w:t>0.5</w:t>
            </w:r>
            <w:r>
              <w:rPr>
                <w:rFonts w:ascii="Arial" w:eastAsia="Times New Roman" w:hAnsi="Arial" w:cs="Arial"/>
                <w:color w:val="000000"/>
                <w:sz w:val="18"/>
                <w:szCs w:val="18"/>
                <w:lang w:val="en-US"/>
              </w:rPr>
              <w:t>%</w:t>
            </w:r>
          </w:p>
        </w:tc>
      </w:tr>
    </w:tbl>
    <w:p w14:paraId="15B70CF2" w14:textId="42BD587D" w:rsidR="000D7A81" w:rsidRDefault="000D7A81" w:rsidP="00A27CF6">
      <w:pPr>
        <w:jc w:val="both"/>
        <w:rPr>
          <w:rStyle w:val="Hipervnculo"/>
        </w:rPr>
      </w:pPr>
    </w:p>
    <w:p w14:paraId="31A18AB9" w14:textId="64886941" w:rsidR="002819FC" w:rsidRDefault="002819FC" w:rsidP="00F81DA0">
      <w:pPr>
        <w:pStyle w:val="Estilo1"/>
        <w:spacing w:after="0"/>
        <w:ind w:left="0"/>
      </w:pPr>
    </w:p>
    <w:p w14:paraId="603ADA1F" w14:textId="4CCECC99" w:rsidR="009D3B25" w:rsidRDefault="009D3B25" w:rsidP="00F81DA0">
      <w:pPr>
        <w:pStyle w:val="Estilo1"/>
        <w:spacing w:after="0"/>
        <w:ind w:left="0"/>
      </w:pPr>
    </w:p>
    <w:p w14:paraId="348BF4A8" w14:textId="78359A28" w:rsidR="009D3B25" w:rsidRDefault="009D3B25" w:rsidP="00F81DA0">
      <w:pPr>
        <w:pStyle w:val="Estilo1"/>
        <w:spacing w:after="0"/>
        <w:ind w:left="0"/>
      </w:pPr>
    </w:p>
    <w:p w14:paraId="3B67FB86" w14:textId="1F291B6C" w:rsidR="009D3B25" w:rsidRDefault="009D3B25" w:rsidP="00F81DA0">
      <w:pPr>
        <w:pStyle w:val="Estilo1"/>
        <w:spacing w:after="0"/>
        <w:ind w:left="0"/>
      </w:pPr>
    </w:p>
    <w:p w14:paraId="070DCC9D" w14:textId="77777777" w:rsidR="009D3B25" w:rsidRPr="002819FC" w:rsidRDefault="009D3B25" w:rsidP="00F81DA0">
      <w:pPr>
        <w:pStyle w:val="Estilo1"/>
        <w:spacing w:after="0"/>
        <w:ind w:left="0"/>
      </w:pPr>
    </w:p>
    <w:p w14:paraId="30553386" w14:textId="4FA65F90" w:rsidR="002819FC" w:rsidRDefault="002819FC" w:rsidP="00F81DA0">
      <w:pPr>
        <w:pStyle w:val="Estilo1"/>
        <w:spacing w:after="0"/>
        <w:ind w:left="0"/>
        <w:rPr>
          <w:lang w:val="es-ES"/>
        </w:rPr>
      </w:pPr>
    </w:p>
    <w:p w14:paraId="3CAD06E2" w14:textId="54EDD156" w:rsidR="002819FC" w:rsidRDefault="002819FC" w:rsidP="00F81DA0">
      <w:pPr>
        <w:pStyle w:val="Estilo1"/>
        <w:spacing w:after="0"/>
        <w:ind w:left="0"/>
        <w:rPr>
          <w:lang w:val="es-ES"/>
        </w:rPr>
      </w:pPr>
    </w:p>
    <w:p w14:paraId="4284A3CA" w14:textId="758C4429" w:rsidR="002819FC" w:rsidRDefault="002819FC" w:rsidP="00F81DA0">
      <w:pPr>
        <w:pStyle w:val="Estilo1"/>
        <w:spacing w:after="0"/>
        <w:ind w:left="0"/>
        <w:rPr>
          <w:lang w:val="es-ES"/>
        </w:rPr>
      </w:pPr>
    </w:p>
    <w:p w14:paraId="211FD98C" w14:textId="5DE9A50D" w:rsidR="002819FC" w:rsidRDefault="002819FC" w:rsidP="00F81DA0">
      <w:pPr>
        <w:pStyle w:val="Estilo1"/>
        <w:spacing w:after="0"/>
        <w:ind w:left="0"/>
        <w:rPr>
          <w:lang w:val="es-ES"/>
        </w:rPr>
      </w:pPr>
    </w:p>
    <w:p w14:paraId="676DD1B7" w14:textId="7B134C31" w:rsidR="002819FC" w:rsidRDefault="002819FC" w:rsidP="00F81DA0">
      <w:pPr>
        <w:pStyle w:val="Estilo1"/>
        <w:spacing w:after="0"/>
        <w:ind w:left="0"/>
        <w:rPr>
          <w:lang w:val="es-ES"/>
        </w:rPr>
      </w:pPr>
    </w:p>
    <w:p w14:paraId="2E5EF787" w14:textId="59D51CCC" w:rsidR="002819FC" w:rsidRDefault="002819FC" w:rsidP="00F81DA0">
      <w:pPr>
        <w:pStyle w:val="Estilo1"/>
        <w:spacing w:after="0"/>
        <w:ind w:left="0"/>
        <w:rPr>
          <w:lang w:val="es-ES"/>
        </w:rPr>
      </w:pPr>
    </w:p>
    <w:p w14:paraId="5FBEA249" w14:textId="2F64C51B" w:rsidR="002E3C40" w:rsidRDefault="002E3C40" w:rsidP="00F81DA0">
      <w:pPr>
        <w:pStyle w:val="Estilo1"/>
        <w:spacing w:after="0"/>
        <w:ind w:left="0"/>
        <w:rPr>
          <w:lang w:val="es-ES"/>
        </w:rPr>
      </w:pPr>
    </w:p>
    <w:p w14:paraId="47EA5694" w14:textId="04084755" w:rsidR="002E3C40" w:rsidRDefault="002E3C40" w:rsidP="00F81DA0">
      <w:pPr>
        <w:pStyle w:val="Estilo1"/>
        <w:spacing w:after="0"/>
        <w:ind w:left="0"/>
        <w:rPr>
          <w:lang w:val="es-ES"/>
        </w:rPr>
      </w:pPr>
    </w:p>
    <w:p w14:paraId="4CA53A01" w14:textId="79AF260E" w:rsidR="002E3C40" w:rsidRDefault="002E3C40" w:rsidP="00F81DA0">
      <w:pPr>
        <w:pStyle w:val="Estilo1"/>
        <w:spacing w:after="0"/>
        <w:ind w:left="0"/>
        <w:rPr>
          <w:lang w:val="es-ES"/>
        </w:rPr>
      </w:pPr>
    </w:p>
    <w:p w14:paraId="4F53E44A" w14:textId="6069D8CD" w:rsidR="002E3C40" w:rsidRDefault="002E3C40" w:rsidP="00F81DA0">
      <w:pPr>
        <w:pStyle w:val="Estilo1"/>
        <w:spacing w:after="0"/>
        <w:ind w:left="0"/>
        <w:rPr>
          <w:lang w:val="es-ES"/>
        </w:rPr>
      </w:pPr>
    </w:p>
    <w:p w14:paraId="57AF1C38" w14:textId="77777777" w:rsidR="002E3C40" w:rsidRDefault="002E3C40" w:rsidP="00F81DA0">
      <w:pPr>
        <w:pStyle w:val="Estilo1"/>
        <w:spacing w:after="0"/>
        <w:ind w:left="0"/>
        <w:rPr>
          <w:lang w:val="es-ES"/>
        </w:rPr>
      </w:pPr>
    </w:p>
    <w:p w14:paraId="407633A9" w14:textId="00B67D00" w:rsidR="00556918" w:rsidRDefault="00556918" w:rsidP="00F81DA0">
      <w:pPr>
        <w:pStyle w:val="Estilo1"/>
        <w:spacing w:after="0"/>
        <w:ind w:left="0"/>
        <w:rPr>
          <w:lang w:val="es-ES"/>
        </w:rPr>
      </w:pPr>
    </w:p>
    <w:p w14:paraId="73E62278" w14:textId="77777777" w:rsidR="00823B37" w:rsidRDefault="00823B37" w:rsidP="00F81DA0">
      <w:pPr>
        <w:pStyle w:val="Estilo1"/>
        <w:spacing w:after="0"/>
        <w:ind w:left="0"/>
        <w:rPr>
          <w:lang w:val="es-ES"/>
        </w:rPr>
      </w:pPr>
    </w:p>
    <w:p w14:paraId="1247BA41" w14:textId="64C104A9" w:rsidR="00556918" w:rsidRDefault="00556918" w:rsidP="00F81DA0">
      <w:pPr>
        <w:pStyle w:val="Estilo1"/>
        <w:spacing w:after="0"/>
        <w:ind w:left="0"/>
        <w:rPr>
          <w:lang w:val="es-ES"/>
        </w:rPr>
      </w:pPr>
    </w:p>
    <w:p w14:paraId="1E5FEC56" w14:textId="3A714C93" w:rsidR="00CF764E" w:rsidRDefault="00CF764E" w:rsidP="4F428E0F">
      <w:pPr>
        <w:pStyle w:val="Ttulo2"/>
        <w:numPr>
          <w:ilvl w:val="1"/>
          <w:numId w:val="37"/>
        </w:numPr>
        <w:ind w:left="567" w:hanging="425"/>
        <w:rPr>
          <w:rFonts w:ascii="Arial" w:hAnsi="Arial" w:cs="Arial"/>
          <w:b/>
          <w:bCs/>
          <w:sz w:val="22"/>
          <w:szCs w:val="22"/>
          <w:lang w:val="es-ES"/>
        </w:rPr>
      </w:pPr>
      <w:bookmarkStart w:id="13" w:name="_Toc115707235"/>
      <w:r w:rsidRPr="4F428E0F">
        <w:rPr>
          <w:rFonts w:ascii="Arial" w:hAnsi="Arial" w:cs="Arial"/>
          <w:b/>
          <w:bCs/>
          <w:sz w:val="22"/>
          <w:szCs w:val="22"/>
          <w:lang w:val="es-ES"/>
        </w:rPr>
        <w:lastRenderedPageBreak/>
        <w:t>Entendimiento de la arquitectura física</w:t>
      </w:r>
      <w:bookmarkEnd w:id="13"/>
      <w:r w:rsidR="00D92C18" w:rsidRPr="4F428E0F">
        <w:rPr>
          <w:rFonts w:ascii="Arial" w:hAnsi="Arial" w:cs="Arial"/>
          <w:b/>
          <w:bCs/>
          <w:sz w:val="22"/>
          <w:szCs w:val="22"/>
          <w:lang w:val="es-ES"/>
        </w:rPr>
        <w:t xml:space="preserve"> </w:t>
      </w:r>
    </w:p>
    <w:p w14:paraId="004ED9D1" w14:textId="77777777" w:rsidR="00F326DE" w:rsidRPr="00F326DE" w:rsidRDefault="00F326DE" w:rsidP="00D92C18">
      <w:pPr>
        <w:spacing w:after="0"/>
        <w:rPr>
          <w:lang w:val="es-ES"/>
        </w:rPr>
      </w:pPr>
    </w:p>
    <w:p w14:paraId="2B17E033" w14:textId="50856C62" w:rsidR="00686827" w:rsidRPr="00CF3570" w:rsidRDefault="009D3B25">
      <w:pPr>
        <w:pStyle w:val="Estilo1"/>
        <w:rPr>
          <w:rStyle w:val="Estilo1Car"/>
          <w:i/>
          <w:iCs/>
          <w:color w:val="auto"/>
        </w:rPr>
      </w:pPr>
      <w:r>
        <w:rPr>
          <w:i w:val="0"/>
          <w:iCs w:val="0"/>
          <w:color w:val="auto"/>
        </w:rPr>
        <w:t>El api para evaluar</w:t>
      </w:r>
      <w:r w:rsidR="003D0364" w:rsidRPr="00CF3570">
        <w:rPr>
          <w:i w:val="0"/>
          <w:iCs w:val="0"/>
          <w:color w:val="auto"/>
        </w:rPr>
        <w:t xml:space="preserve"> pasa las funcionalidades:</w:t>
      </w:r>
    </w:p>
    <w:p w14:paraId="4D8FE6D6" w14:textId="0DD10E66" w:rsidR="00CE24EF" w:rsidRPr="00CF3570" w:rsidRDefault="009F5B40" w:rsidP="4F428E0F">
      <w:pPr>
        <w:pStyle w:val="Estilo1"/>
        <w:numPr>
          <w:ilvl w:val="0"/>
          <w:numId w:val="1"/>
        </w:numPr>
        <w:rPr>
          <w:rStyle w:val="Estilo1Car"/>
          <w:rFonts w:asciiTheme="minorHAnsi" w:eastAsiaTheme="minorEastAsia" w:hAnsiTheme="minorHAnsi" w:cstheme="minorBidi"/>
          <w:i/>
          <w:iCs/>
          <w:color w:val="auto"/>
        </w:rPr>
      </w:pPr>
      <w:proofErr w:type="spellStart"/>
      <w:r>
        <w:rPr>
          <w:i w:val="0"/>
          <w:iCs w:val="0"/>
          <w:color w:val="auto"/>
        </w:rPr>
        <w:t>Message</w:t>
      </w:r>
      <w:proofErr w:type="spellEnd"/>
      <w:r>
        <w:rPr>
          <w:i w:val="0"/>
          <w:iCs w:val="0"/>
          <w:color w:val="auto"/>
        </w:rPr>
        <w:t>-</w:t>
      </w:r>
      <w:proofErr w:type="gramStart"/>
      <w:r>
        <w:rPr>
          <w:i w:val="0"/>
          <w:iCs w:val="0"/>
          <w:color w:val="auto"/>
        </w:rPr>
        <w:t>Hub</w:t>
      </w:r>
      <w:proofErr w:type="gramEnd"/>
    </w:p>
    <w:p w14:paraId="489BDE0A" w14:textId="77777777" w:rsidR="00D46475" w:rsidRPr="00B94003" w:rsidRDefault="00D46475">
      <w:pPr>
        <w:pStyle w:val="Estilo1"/>
        <w:rPr>
          <w:rStyle w:val="Estilo1Car"/>
          <w:rFonts w:eastAsiaTheme="majorEastAsia"/>
          <w:i/>
          <w:iCs/>
          <w:sz w:val="26"/>
          <w:szCs w:val="26"/>
        </w:rPr>
      </w:pPr>
    </w:p>
    <w:p w14:paraId="784A8A0F" w14:textId="73C09C75" w:rsidR="00D46475" w:rsidRDefault="009D3B25" w:rsidP="00DA56DB">
      <w:pPr>
        <w:pStyle w:val="Ttulo2"/>
        <w:numPr>
          <w:ilvl w:val="2"/>
          <w:numId w:val="37"/>
        </w:numPr>
        <w:ind w:left="1418" w:hanging="709"/>
        <w:rPr>
          <w:rFonts w:ascii="Arial" w:hAnsi="Arial" w:cs="Arial"/>
          <w:b/>
          <w:bCs/>
          <w:i/>
          <w:iCs/>
          <w:color w:val="C00000"/>
          <w:sz w:val="16"/>
          <w:szCs w:val="16"/>
        </w:rPr>
      </w:pPr>
      <w:bookmarkStart w:id="14" w:name="_Toc115707236"/>
      <w:r>
        <w:rPr>
          <w:rFonts w:ascii="Arial" w:hAnsi="Arial" w:cs="Arial"/>
          <w:b/>
          <w:bCs/>
          <w:sz w:val="22"/>
          <w:szCs w:val="22"/>
          <w:lang w:val="es-ES"/>
        </w:rPr>
        <w:t>Framework</w:t>
      </w:r>
      <w:r w:rsidR="00F326DE">
        <w:rPr>
          <w:rFonts w:ascii="Arial" w:hAnsi="Arial" w:cs="Arial"/>
          <w:b/>
          <w:bCs/>
          <w:sz w:val="22"/>
          <w:szCs w:val="22"/>
          <w:lang w:val="es-ES"/>
        </w:rPr>
        <w:t xml:space="preserve"> que validar.</w:t>
      </w:r>
      <w:bookmarkEnd w:id="14"/>
      <w:r w:rsidR="00D92C18">
        <w:rPr>
          <w:rFonts w:ascii="Arial" w:hAnsi="Arial" w:cs="Arial"/>
          <w:b/>
          <w:bCs/>
          <w:sz w:val="22"/>
          <w:szCs w:val="22"/>
          <w:lang w:val="es-ES"/>
        </w:rPr>
        <w:t xml:space="preserve"> </w:t>
      </w:r>
    </w:p>
    <w:p w14:paraId="6A202A74" w14:textId="6D70BDA1" w:rsidR="00F81DA0" w:rsidRDefault="00C078C9" w:rsidP="00823B37">
      <w:pPr>
        <w:pStyle w:val="Prrafodelista"/>
        <w:ind w:left="1224" w:firstLine="192"/>
        <w:jc w:val="center"/>
        <w:rPr>
          <w:noProof/>
        </w:rPr>
      </w:pPr>
      <w:r w:rsidRPr="00B94003">
        <w:rPr>
          <w:rFonts w:ascii="Arial" w:hAnsi="Arial" w:cs="Arial"/>
        </w:rPr>
        <w:t xml:space="preserve">Diagrama de </w:t>
      </w:r>
      <w:r w:rsidR="006B577F" w:rsidRPr="00B94003">
        <w:rPr>
          <w:rFonts w:ascii="Arial" w:hAnsi="Arial" w:cs="Arial"/>
        </w:rPr>
        <w:t>Arquitectura</w:t>
      </w:r>
      <w:r w:rsidR="00823B37">
        <w:rPr>
          <w:rFonts w:ascii="Arial" w:hAnsi="Arial" w:cs="Arial"/>
        </w:rPr>
        <w:t xml:space="preserve"> </w:t>
      </w:r>
      <w:proofErr w:type="spellStart"/>
      <w:r w:rsidR="009F5B40">
        <w:rPr>
          <w:rFonts w:ascii="Arial" w:hAnsi="Arial" w:cs="Arial"/>
        </w:rPr>
        <w:t>Message</w:t>
      </w:r>
      <w:proofErr w:type="spellEnd"/>
      <w:r w:rsidR="009F5B40">
        <w:rPr>
          <w:rFonts w:ascii="Arial" w:hAnsi="Arial" w:cs="Arial"/>
        </w:rPr>
        <w:t>-</w:t>
      </w:r>
      <w:proofErr w:type="gramStart"/>
      <w:r w:rsidR="009F5B40">
        <w:rPr>
          <w:rFonts w:ascii="Arial" w:hAnsi="Arial" w:cs="Arial"/>
        </w:rPr>
        <w:t>Hub</w:t>
      </w:r>
      <w:proofErr w:type="gramEnd"/>
      <w:r w:rsidR="00823B37">
        <w:rPr>
          <w:noProof/>
        </w:rPr>
        <mc:AlternateContent>
          <mc:Choice Requires="wps">
            <w:drawing>
              <wp:inline distT="0" distB="0" distL="0" distR="0" wp14:anchorId="349A3F03" wp14:editId="0FB112FD">
                <wp:extent cx="302260" cy="302260"/>
                <wp:effectExtent l="0" t="0" r="0" b="0"/>
                <wp:docPr id="14" name="Rectángul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1F19B" id="Rectángulo 1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4123F75" w14:textId="6A3658C1" w:rsidR="009D3B25" w:rsidRDefault="009F5B40" w:rsidP="00823B37">
      <w:pPr>
        <w:pStyle w:val="Prrafodelista"/>
        <w:ind w:left="1224" w:firstLine="192"/>
        <w:jc w:val="center"/>
        <w:rPr>
          <w:rFonts w:ascii="Arial" w:hAnsi="Arial" w:cs="Arial"/>
        </w:rPr>
      </w:pPr>
      <w:r>
        <w:rPr>
          <w:noProof/>
        </w:rPr>
        <w:drawing>
          <wp:inline distT="0" distB="0" distL="0" distR="0" wp14:anchorId="41F7C632" wp14:editId="61303713">
            <wp:extent cx="1677366" cy="225557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0606" cy="2273374"/>
                    </a:xfrm>
                    <a:prstGeom prst="rect">
                      <a:avLst/>
                    </a:prstGeom>
                  </pic:spPr>
                </pic:pic>
              </a:graphicData>
            </a:graphic>
          </wp:inline>
        </w:drawing>
      </w:r>
    </w:p>
    <w:p w14:paraId="12091870" w14:textId="77777777" w:rsidR="009D3B25" w:rsidRDefault="009D3B25" w:rsidP="00823B37">
      <w:pPr>
        <w:pStyle w:val="Prrafodelista"/>
        <w:ind w:left="1224" w:firstLine="192"/>
        <w:jc w:val="center"/>
        <w:rPr>
          <w:rFonts w:ascii="Arial" w:hAnsi="Arial" w:cs="Arial"/>
        </w:rPr>
      </w:pPr>
    </w:p>
    <w:p w14:paraId="4340ABD4" w14:textId="01EB2083" w:rsidR="000405B8" w:rsidRDefault="009F5B40" w:rsidP="009F5B40">
      <w:pPr>
        <w:pStyle w:val="Prrafodelista"/>
        <w:ind w:left="1224"/>
        <w:jc w:val="both"/>
        <w:rPr>
          <w:rFonts w:ascii="Arial" w:hAnsi="Arial" w:cs="Arial"/>
        </w:rPr>
      </w:pPr>
      <w:r w:rsidRPr="009F5B40">
        <w:rPr>
          <w:rFonts w:ascii="Arial" w:hAnsi="Arial" w:cs="Arial"/>
        </w:rPr>
        <w:t xml:space="preserve">El </w:t>
      </w:r>
      <w:proofErr w:type="spellStart"/>
      <w:r w:rsidRPr="009F5B40">
        <w:rPr>
          <w:rFonts w:ascii="Arial" w:hAnsi="Arial" w:cs="Arial"/>
        </w:rPr>
        <w:t>Message</w:t>
      </w:r>
      <w:proofErr w:type="spellEnd"/>
      <w:r w:rsidRPr="009F5B40">
        <w:rPr>
          <w:rFonts w:ascii="Arial" w:hAnsi="Arial" w:cs="Arial"/>
        </w:rPr>
        <w:t xml:space="preserve"> </w:t>
      </w:r>
      <w:proofErr w:type="spellStart"/>
      <w:proofErr w:type="gramStart"/>
      <w:r w:rsidRPr="009F5B40">
        <w:rPr>
          <w:rFonts w:ascii="Arial" w:hAnsi="Arial" w:cs="Arial"/>
        </w:rPr>
        <w:t>hub</w:t>
      </w:r>
      <w:proofErr w:type="spellEnd"/>
      <w:proofErr w:type="gramEnd"/>
      <w:r w:rsidRPr="009F5B40">
        <w:rPr>
          <w:rFonts w:ascii="Arial" w:hAnsi="Arial" w:cs="Arial"/>
        </w:rPr>
        <w:t xml:space="preserve"> es un api de soporte, el cual te permite comunicarte con el HOST para ejecutar los programas que residen en </w:t>
      </w:r>
      <w:r w:rsidRPr="009F5B40">
        <w:rPr>
          <w:rFonts w:ascii="Arial" w:hAnsi="Arial" w:cs="Arial"/>
        </w:rPr>
        <w:t>él</w:t>
      </w:r>
      <w:r w:rsidRPr="009F5B40">
        <w:rPr>
          <w:rFonts w:ascii="Arial" w:hAnsi="Arial" w:cs="Arial"/>
        </w:rPr>
        <w:t xml:space="preserve"> y   enviar el resultado de dichos programas como respuesta a la invocación de </w:t>
      </w:r>
      <w:r w:rsidRPr="009F5B40">
        <w:rPr>
          <w:rFonts w:ascii="Arial" w:hAnsi="Arial" w:cs="Arial"/>
        </w:rPr>
        <w:t>este api</w:t>
      </w:r>
      <w:r w:rsidRPr="009F5B40">
        <w:rPr>
          <w:rFonts w:ascii="Arial" w:hAnsi="Arial" w:cs="Arial"/>
        </w:rPr>
        <w:t xml:space="preserve">. Para esto expone un api </w:t>
      </w:r>
      <w:proofErr w:type="spellStart"/>
      <w:r w:rsidRPr="009F5B40">
        <w:rPr>
          <w:rFonts w:ascii="Arial" w:hAnsi="Arial" w:cs="Arial"/>
        </w:rPr>
        <w:t>rest</w:t>
      </w:r>
      <w:proofErr w:type="spellEnd"/>
      <w:r w:rsidRPr="009F5B40">
        <w:rPr>
          <w:rFonts w:ascii="Arial" w:hAnsi="Arial" w:cs="Arial"/>
        </w:rPr>
        <w:t>, el cual envía mensajes a   colas MQ para ser</w:t>
      </w:r>
      <w:r>
        <w:rPr>
          <w:rFonts w:ascii="Arial" w:hAnsi="Arial" w:cs="Arial"/>
        </w:rPr>
        <w:t xml:space="preserve"> </w:t>
      </w:r>
      <w:r w:rsidRPr="009F5B40">
        <w:rPr>
          <w:rFonts w:ascii="Arial" w:hAnsi="Arial" w:cs="Arial"/>
        </w:rPr>
        <w:t xml:space="preserve">consumidas por un flujo de bróker (el cual ejecuta llama a la ejecución de dicho programa </w:t>
      </w:r>
      <w:proofErr w:type="spellStart"/>
      <w:r w:rsidRPr="009F5B40">
        <w:rPr>
          <w:rFonts w:ascii="Arial" w:hAnsi="Arial" w:cs="Arial"/>
        </w:rPr>
        <w:t>enHOST</w:t>
      </w:r>
      <w:proofErr w:type="spellEnd"/>
      <w:r w:rsidRPr="009F5B40">
        <w:rPr>
          <w:rFonts w:ascii="Arial" w:hAnsi="Arial" w:cs="Arial"/>
        </w:rPr>
        <w:t xml:space="preserve">) o   por los programas con adaptador HOST, las respuestas de estos programas son enviados a colas para ser consumidas por este microservicio </w:t>
      </w:r>
      <w:proofErr w:type="spellStart"/>
      <w:r w:rsidRPr="009F5B40">
        <w:rPr>
          <w:rFonts w:ascii="Arial" w:hAnsi="Arial" w:cs="Arial"/>
        </w:rPr>
        <w:t>message</w:t>
      </w:r>
      <w:proofErr w:type="spellEnd"/>
      <w:r w:rsidRPr="009F5B40">
        <w:rPr>
          <w:rFonts w:ascii="Arial" w:hAnsi="Arial" w:cs="Arial"/>
        </w:rPr>
        <w:t xml:space="preserve"> </w:t>
      </w:r>
      <w:proofErr w:type="spellStart"/>
      <w:proofErr w:type="gramStart"/>
      <w:r w:rsidRPr="009F5B40">
        <w:rPr>
          <w:rFonts w:ascii="Arial" w:hAnsi="Arial" w:cs="Arial"/>
        </w:rPr>
        <w:t>hub</w:t>
      </w:r>
      <w:proofErr w:type="spellEnd"/>
      <w:proofErr w:type="gramEnd"/>
      <w:r>
        <w:rPr>
          <w:rFonts w:ascii="Arial" w:hAnsi="Arial" w:cs="Arial"/>
        </w:rPr>
        <w:t xml:space="preserve"> </w:t>
      </w:r>
    </w:p>
    <w:p w14:paraId="520F0C70" w14:textId="344AF73D" w:rsidR="00FE76C6" w:rsidRDefault="00FE76C6" w:rsidP="001C4E32">
      <w:pPr>
        <w:pStyle w:val="Prrafodelista"/>
        <w:ind w:left="1224" w:firstLine="192"/>
        <w:jc w:val="center"/>
        <w:rPr>
          <w:rFonts w:ascii="Arial" w:hAnsi="Arial" w:cs="Arial"/>
        </w:rPr>
      </w:pPr>
    </w:p>
    <w:p w14:paraId="0BB9F73A" w14:textId="3AFBBB1A" w:rsidR="000405B8" w:rsidRDefault="000405B8" w:rsidP="001C4E32">
      <w:pPr>
        <w:pStyle w:val="Prrafodelista"/>
        <w:ind w:left="1224" w:firstLine="192"/>
        <w:jc w:val="center"/>
        <w:rPr>
          <w:rFonts w:ascii="Arial" w:hAnsi="Arial" w:cs="Arial"/>
        </w:rPr>
      </w:pPr>
    </w:p>
    <w:p w14:paraId="66459A0D" w14:textId="1733DB1D" w:rsidR="009F5B40" w:rsidRDefault="009F5B40" w:rsidP="001C4E32">
      <w:pPr>
        <w:pStyle w:val="Prrafodelista"/>
        <w:ind w:left="1224" w:firstLine="192"/>
        <w:jc w:val="center"/>
        <w:rPr>
          <w:rFonts w:ascii="Arial" w:hAnsi="Arial" w:cs="Arial"/>
        </w:rPr>
      </w:pPr>
    </w:p>
    <w:p w14:paraId="3B699AB6" w14:textId="5A9F59D9" w:rsidR="009F5B40" w:rsidRDefault="009F5B40" w:rsidP="001C4E32">
      <w:pPr>
        <w:pStyle w:val="Prrafodelista"/>
        <w:ind w:left="1224" w:firstLine="192"/>
        <w:jc w:val="center"/>
        <w:rPr>
          <w:rFonts w:ascii="Arial" w:hAnsi="Arial" w:cs="Arial"/>
        </w:rPr>
      </w:pPr>
    </w:p>
    <w:p w14:paraId="2E46B3AC" w14:textId="20B11DF6" w:rsidR="009F5B40" w:rsidRDefault="009F5B40" w:rsidP="001C4E32">
      <w:pPr>
        <w:pStyle w:val="Prrafodelista"/>
        <w:ind w:left="1224" w:firstLine="192"/>
        <w:jc w:val="center"/>
        <w:rPr>
          <w:rFonts w:ascii="Arial" w:hAnsi="Arial" w:cs="Arial"/>
        </w:rPr>
      </w:pPr>
    </w:p>
    <w:p w14:paraId="45D7321F" w14:textId="592EFE97" w:rsidR="009F5B40" w:rsidRDefault="009F5B40" w:rsidP="001C4E32">
      <w:pPr>
        <w:pStyle w:val="Prrafodelista"/>
        <w:ind w:left="1224" w:firstLine="192"/>
        <w:jc w:val="center"/>
        <w:rPr>
          <w:rFonts w:ascii="Arial" w:hAnsi="Arial" w:cs="Arial"/>
        </w:rPr>
      </w:pPr>
    </w:p>
    <w:p w14:paraId="7AE9C377" w14:textId="00098687" w:rsidR="009F5B40" w:rsidRDefault="009F5B40" w:rsidP="001C4E32">
      <w:pPr>
        <w:pStyle w:val="Prrafodelista"/>
        <w:ind w:left="1224" w:firstLine="192"/>
        <w:jc w:val="center"/>
        <w:rPr>
          <w:rFonts w:ascii="Arial" w:hAnsi="Arial" w:cs="Arial"/>
        </w:rPr>
      </w:pPr>
    </w:p>
    <w:p w14:paraId="087AA870" w14:textId="16EAE2DA" w:rsidR="009F5B40" w:rsidRDefault="009F5B40" w:rsidP="001C4E32">
      <w:pPr>
        <w:pStyle w:val="Prrafodelista"/>
        <w:ind w:left="1224" w:firstLine="192"/>
        <w:jc w:val="center"/>
        <w:rPr>
          <w:rFonts w:ascii="Arial" w:hAnsi="Arial" w:cs="Arial"/>
        </w:rPr>
      </w:pPr>
    </w:p>
    <w:p w14:paraId="4C0D888E" w14:textId="19AD61F3" w:rsidR="009F5B40" w:rsidRDefault="009F5B40" w:rsidP="001C4E32">
      <w:pPr>
        <w:pStyle w:val="Prrafodelista"/>
        <w:ind w:left="1224" w:firstLine="192"/>
        <w:jc w:val="center"/>
        <w:rPr>
          <w:rFonts w:ascii="Arial" w:hAnsi="Arial" w:cs="Arial"/>
        </w:rPr>
      </w:pPr>
    </w:p>
    <w:p w14:paraId="2B936159" w14:textId="4A435B36" w:rsidR="009F5B40" w:rsidRDefault="009F5B40" w:rsidP="001C4E32">
      <w:pPr>
        <w:pStyle w:val="Prrafodelista"/>
        <w:ind w:left="1224" w:firstLine="192"/>
        <w:jc w:val="center"/>
        <w:rPr>
          <w:rFonts w:ascii="Arial" w:hAnsi="Arial" w:cs="Arial"/>
        </w:rPr>
      </w:pPr>
    </w:p>
    <w:p w14:paraId="150F15BD" w14:textId="7CEB9F8B" w:rsidR="009F5B40" w:rsidRDefault="009F5B40" w:rsidP="001C4E32">
      <w:pPr>
        <w:pStyle w:val="Prrafodelista"/>
        <w:ind w:left="1224" w:firstLine="192"/>
        <w:jc w:val="center"/>
        <w:rPr>
          <w:rFonts w:ascii="Arial" w:hAnsi="Arial" w:cs="Arial"/>
        </w:rPr>
      </w:pPr>
    </w:p>
    <w:p w14:paraId="76548DE1" w14:textId="78D6DF67" w:rsidR="009F5B40" w:rsidRDefault="009F5B40" w:rsidP="001C4E32">
      <w:pPr>
        <w:pStyle w:val="Prrafodelista"/>
        <w:ind w:left="1224" w:firstLine="192"/>
        <w:jc w:val="center"/>
        <w:rPr>
          <w:rFonts w:ascii="Arial" w:hAnsi="Arial" w:cs="Arial"/>
        </w:rPr>
      </w:pPr>
    </w:p>
    <w:p w14:paraId="66456189" w14:textId="0270AC5F" w:rsidR="009F5B40" w:rsidRDefault="009F5B40" w:rsidP="001C4E32">
      <w:pPr>
        <w:pStyle w:val="Prrafodelista"/>
        <w:ind w:left="1224" w:firstLine="192"/>
        <w:jc w:val="center"/>
        <w:rPr>
          <w:rFonts w:ascii="Arial" w:hAnsi="Arial" w:cs="Arial"/>
        </w:rPr>
      </w:pPr>
    </w:p>
    <w:p w14:paraId="37915B94" w14:textId="1712DB6F" w:rsidR="009F5B40" w:rsidRDefault="009F5B40" w:rsidP="001C4E32">
      <w:pPr>
        <w:pStyle w:val="Prrafodelista"/>
        <w:ind w:left="1224" w:firstLine="192"/>
        <w:jc w:val="center"/>
        <w:rPr>
          <w:rFonts w:ascii="Arial" w:hAnsi="Arial" w:cs="Arial"/>
        </w:rPr>
      </w:pPr>
    </w:p>
    <w:p w14:paraId="497901E0" w14:textId="0228F2C9" w:rsidR="009F5B40" w:rsidRDefault="009F5B40" w:rsidP="001C4E32">
      <w:pPr>
        <w:pStyle w:val="Prrafodelista"/>
        <w:ind w:left="1224" w:firstLine="192"/>
        <w:jc w:val="center"/>
        <w:rPr>
          <w:rFonts w:ascii="Arial" w:hAnsi="Arial" w:cs="Arial"/>
        </w:rPr>
      </w:pPr>
    </w:p>
    <w:p w14:paraId="77F6AD95" w14:textId="350F4207" w:rsidR="009F5B40" w:rsidRDefault="009F5B40" w:rsidP="001C4E32">
      <w:pPr>
        <w:pStyle w:val="Prrafodelista"/>
        <w:ind w:left="1224" w:firstLine="192"/>
        <w:jc w:val="center"/>
        <w:rPr>
          <w:rFonts w:ascii="Arial" w:hAnsi="Arial" w:cs="Arial"/>
        </w:rPr>
      </w:pPr>
    </w:p>
    <w:p w14:paraId="2564DD63" w14:textId="654BA567" w:rsidR="009F5B40" w:rsidRDefault="009F5B40" w:rsidP="001C4E32">
      <w:pPr>
        <w:pStyle w:val="Prrafodelista"/>
        <w:ind w:left="1224" w:firstLine="192"/>
        <w:jc w:val="center"/>
        <w:rPr>
          <w:rFonts w:ascii="Arial" w:hAnsi="Arial" w:cs="Arial"/>
        </w:rPr>
      </w:pPr>
    </w:p>
    <w:p w14:paraId="221545F3" w14:textId="3501CE86" w:rsidR="009F5B40" w:rsidRDefault="009F5B40" w:rsidP="001C4E32">
      <w:pPr>
        <w:pStyle w:val="Prrafodelista"/>
        <w:ind w:left="1224" w:firstLine="192"/>
        <w:jc w:val="center"/>
        <w:rPr>
          <w:rFonts w:ascii="Arial" w:hAnsi="Arial" w:cs="Arial"/>
        </w:rPr>
      </w:pPr>
    </w:p>
    <w:p w14:paraId="215CAA25" w14:textId="77777777" w:rsidR="009F5B40" w:rsidRDefault="009F5B40" w:rsidP="001C4E32">
      <w:pPr>
        <w:pStyle w:val="Prrafodelista"/>
        <w:ind w:left="1224" w:firstLine="192"/>
        <w:jc w:val="center"/>
        <w:rPr>
          <w:rFonts w:ascii="Arial" w:hAnsi="Arial" w:cs="Arial"/>
        </w:rPr>
      </w:pPr>
    </w:p>
    <w:p w14:paraId="2EED8E7C" w14:textId="5EC67B14" w:rsidR="00EC0151" w:rsidRDefault="00CF764E" w:rsidP="000405B8">
      <w:pPr>
        <w:pStyle w:val="Ttulo2"/>
        <w:numPr>
          <w:ilvl w:val="1"/>
          <w:numId w:val="37"/>
        </w:numPr>
        <w:rPr>
          <w:ins w:id="15" w:author="Henry Jonathan Zacarias Ingaruca" w:date="2021-10-27T13:52:00Z"/>
          <w:rFonts w:ascii="Arial" w:hAnsi="Arial" w:cs="Arial"/>
          <w:b/>
          <w:sz w:val="22"/>
          <w:szCs w:val="22"/>
          <w:lang w:val="es-ES"/>
        </w:rPr>
      </w:pPr>
      <w:bookmarkStart w:id="16" w:name="_Toc115707237"/>
      <w:r w:rsidRPr="00B94003">
        <w:rPr>
          <w:rFonts w:ascii="Arial" w:hAnsi="Arial" w:cs="Arial"/>
          <w:b/>
          <w:sz w:val="22"/>
          <w:szCs w:val="22"/>
          <w:lang w:val="es-ES"/>
        </w:rPr>
        <w:lastRenderedPageBreak/>
        <w:t>Determinar tipos de performance testing basado en riesgos</w:t>
      </w:r>
      <w:bookmarkEnd w:id="16"/>
      <w:r w:rsidR="00D92C18">
        <w:rPr>
          <w:rFonts w:ascii="Arial" w:hAnsi="Arial" w:cs="Arial"/>
          <w:b/>
          <w:sz w:val="22"/>
          <w:szCs w:val="22"/>
          <w:lang w:val="es-ES"/>
        </w:rPr>
        <w:t xml:space="preserve"> </w:t>
      </w:r>
    </w:p>
    <w:p w14:paraId="37E92549" w14:textId="77777777" w:rsidR="000405B8" w:rsidRDefault="000405B8" w:rsidP="00F81DA0">
      <w:pPr>
        <w:spacing w:after="0"/>
      </w:pPr>
    </w:p>
    <w:p w14:paraId="49FB3758" w14:textId="6428DFA9" w:rsidR="00A203D2" w:rsidRPr="000405B8" w:rsidRDefault="000405B8" w:rsidP="000405B8">
      <w:pPr>
        <w:pStyle w:val="Estilo1"/>
        <w:rPr>
          <w:i w:val="0"/>
          <w:iCs w:val="0"/>
          <w:color w:val="auto"/>
        </w:rPr>
      </w:pPr>
      <w:r w:rsidRPr="000405B8">
        <w:rPr>
          <w:i w:val="0"/>
          <w:iCs w:val="0"/>
          <w:color w:val="auto"/>
        </w:rPr>
        <w:t>En esta sección se identifica los riesgos que impactan a</w:t>
      </w:r>
      <w:r>
        <w:rPr>
          <w:i w:val="0"/>
          <w:iCs w:val="0"/>
          <w:color w:val="auto"/>
        </w:rPr>
        <w:t>l</w:t>
      </w:r>
      <w:r w:rsidRPr="000405B8">
        <w:rPr>
          <w:i w:val="0"/>
          <w:iCs w:val="0"/>
          <w:color w:val="auto"/>
        </w:rPr>
        <w:t xml:space="preserve"> “</w:t>
      </w:r>
      <w:r w:rsidR="002E3C40">
        <w:rPr>
          <w:i w:val="0"/>
          <w:iCs w:val="0"/>
          <w:sz w:val="24"/>
          <w:szCs w:val="24"/>
          <w:lang w:val="es-MX"/>
        </w:rPr>
        <w:t xml:space="preserve">Migración </w:t>
      </w:r>
      <w:proofErr w:type="spellStart"/>
      <w:r w:rsidR="009F5B40">
        <w:rPr>
          <w:i w:val="0"/>
          <w:iCs w:val="0"/>
          <w:sz w:val="24"/>
          <w:szCs w:val="24"/>
          <w:lang w:val="es-MX"/>
        </w:rPr>
        <w:t>Message</w:t>
      </w:r>
      <w:proofErr w:type="spellEnd"/>
      <w:r w:rsidR="009F5B40">
        <w:rPr>
          <w:i w:val="0"/>
          <w:iCs w:val="0"/>
          <w:sz w:val="24"/>
          <w:szCs w:val="24"/>
          <w:lang w:val="es-MX"/>
        </w:rPr>
        <w:t>-</w:t>
      </w:r>
      <w:proofErr w:type="gramStart"/>
      <w:r w:rsidR="009F5B40">
        <w:rPr>
          <w:i w:val="0"/>
          <w:iCs w:val="0"/>
          <w:sz w:val="24"/>
          <w:szCs w:val="24"/>
          <w:lang w:val="es-MX"/>
        </w:rPr>
        <w:t>Hub</w:t>
      </w:r>
      <w:proofErr w:type="gramEnd"/>
      <w:r w:rsidR="002E3C40">
        <w:rPr>
          <w:i w:val="0"/>
          <w:iCs w:val="0"/>
          <w:sz w:val="24"/>
          <w:szCs w:val="24"/>
          <w:lang w:val="es-MX"/>
        </w:rPr>
        <w:t xml:space="preserve"> OCP 4.8</w:t>
      </w:r>
      <w:r w:rsidRPr="000405B8">
        <w:rPr>
          <w:i w:val="0"/>
          <w:iCs w:val="0"/>
          <w:color w:val="auto"/>
        </w:rPr>
        <w:t>” para ello se utiliza el artefacto Matriz de Riesgos, el cual nos indica los riesgos que se abordan en estas pruebas, así como las pruebas de performance obligatorias</w:t>
      </w:r>
      <w:r>
        <w:rPr>
          <w:i w:val="0"/>
          <w:iCs w:val="0"/>
          <w:color w:val="auto"/>
        </w:rPr>
        <w:t>.</w:t>
      </w:r>
    </w:p>
    <w:p w14:paraId="66073F6F" w14:textId="77777777" w:rsidR="00A203D2" w:rsidRPr="000405B8" w:rsidRDefault="00A203D2" w:rsidP="00F81DA0">
      <w:pPr>
        <w:spacing w:after="0"/>
        <w:ind w:left="708"/>
        <w:jc w:val="both"/>
        <w:rPr>
          <w:rFonts w:ascii="Arial" w:hAnsi="Arial" w:cs="Arial"/>
          <w:b/>
          <w:bCs/>
        </w:rPr>
      </w:pPr>
    </w:p>
    <w:p w14:paraId="2D8BB2A2" w14:textId="0600008D" w:rsidR="00333B7B" w:rsidRDefault="006517CB" w:rsidP="006517CB">
      <w:pPr>
        <w:pStyle w:val="Ttulo2"/>
        <w:numPr>
          <w:ilvl w:val="2"/>
          <w:numId w:val="37"/>
        </w:numPr>
        <w:ind w:left="1418" w:hanging="709"/>
        <w:rPr>
          <w:rFonts w:ascii="Arial" w:hAnsi="Arial" w:cs="Arial"/>
          <w:b/>
          <w:bCs/>
          <w:sz w:val="22"/>
          <w:szCs w:val="22"/>
          <w:lang w:val="es-ES"/>
        </w:rPr>
      </w:pPr>
      <w:bookmarkStart w:id="17" w:name="_Toc115707238"/>
      <w:r w:rsidRPr="4F428E0F">
        <w:rPr>
          <w:rFonts w:ascii="Arial" w:hAnsi="Arial" w:cs="Arial"/>
          <w:b/>
          <w:bCs/>
          <w:sz w:val="22"/>
          <w:szCs w:val="22"/>
          <w:lang w:val="es-ES"/>
        </w:rPr>
        <w:t>Identificación</w:t>
      </w:r>
      <w:r w:rsidR="008D2A60" w:rsidRPr="4F428E0F">
        <w:rPr>
          <w:rFonts w:ascii="Arial" w:hAnsi="Arial" w:cs="Arial"/>
          <w:b/>
          <w:bCs/>
          <w:sz w:val="22"/>
          <w:szCs w:val="22"/>
          <w:lang w:val="es-ES"/>
        </w:rPr>
        <w:t xml:space="preserve"> de riesgos</w:t>
      </w:r>
      <w:bookmarkEnd w:id="17"/>
      <w:r w:rsidR="00D92C18" w:rsidRPr="4F428E0F">
        <w:rPr>
          <w:rFonts w:ascii="Arial" w:hAnsi="Arial" w:cs="Arial"/>
          <w:b/>
          <w:bCs/>
          <w:sz w:val="22"/>
          <w:szCs w:val="22"/>
          <w:lang w:val="es-ES"/>
        </w:rPr>
        <w:t xml:space="preserve"> </w:t>
      </w:r>
    </w:p>
    <w:p w14:paraId="4921D29A" w14:textId="7E87A534" w:rsidR="002B0485" w:rsidRDefault="002E3C40" w:rsidP="000405B8">
      <w:pPr>
        <w:jc w:val="center"/>
        <w:rPr>
          <w:lang w:val="es-ES"/>
        </w:rPr>
      </w:pPr>
      <w:r>
        <w:rPr>
          <w:noProof/>
        </w:rPr>
        <w:drawing>
          <wp:inline distT="0" distB="0" distL="0" distR="0" wp14:anchorId="34D9B234" wp14:editId="0098DA60">
            <wp:extent cx="2206233" cy="1932167"/>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2076" cy="1946042"/>
                    </a:xfrm>
                    <a:prstGeom prst="rect">
                      <a:avLst/>
                    </a:prstGeom>
                  </pic:spPr>
                </pic:pic>
              </a:graphicData>
            </a:graphic>
          </wp:inline>
        </w:drawing>
      </w:r>
    </w:p>
    <w:p w14:paraId="33F1BBAB" w14:textId="0FA6022F" w:rsidR="00A64F10" w:rsidRPr="006517CB" w:rsidRDefault="007E089E" w:rsidP="006517CB">
      <w:pPr>
        <w:ind w:firstLine="708"/>
        <w:rPr>
          <w:rFonts w:ascii="Arial" w:hAnsi="Arial" w:cs="Arial"/>
          <w:sz w:val="20"/>
          <w:szCs w:val="20"/>
        </w:rPr>
      </w:pPr>
      <w:r w:rsidRPr="006517CB">
        <w:rPr>
          <w:rFonts w:ascii="Arial" w:hAnsi="Arial" w:cs="Arial"/>
          <w:sz w:val="20"/>
          <w:szCs w:val="20"/>
        </w:rPr>
        <w:t xml:space="preserve">Para </w:t>
      </w:r>
      <w:r w:rsidR="00B9530C" w:rsidRPr="006517CB">
        <w:rPr>
          <w:rFonts w:ascii="Arial" w:hAnsi="Arial" w:cs="Arial"/>
          <w:sz w:val="20"/>
          <w:szCs w:val="20"/>
        </w:rPr>
        <w:t xml:space="preserve">mayor detalle se adjunta el </w:t>
      </w:r>
      <w:r w:rsidR="00271B22" w:rsidRPr="006517CB">
        <w:rPr>
          <w:rFonts w:ascii="Arial" w:hAnsi="Arial" w:cs="Arial"/>
          <w:sz w:val="20"/>
          <w:szCs w:val="20"/>
        </w:rPr>
        <w:t>artefacto “</w:t>
      </w:r>
      <w:r w:rsidR="00271B22" w:rsidRPr="006517CB">
        <w:rPr>
          <w:rFonts w:ascii="Arial" w:hAnsi="Arial" w:cs="Arial"/>
          <w:i/>
          <w:sz w:val="20"/>
          <w:szCs w:val="20"/>
        </w:rPr>
        <w:t>Matriz de Riesgos de Performance Testing</w:t>
      </w:r>
      <w:r w:rsidR="00271B22" w:rsidRPr="006517CB">
        <w:rPr>
          <w:rFonts w:ascii="Arial" w:hAnsi="Arial" w:cs="Arial"/>
          <w:sz w:val="20"/>
          <w:szCs w:val="20"/>
        </w:rPr>
        <w:t>”</w:t>
      </w:r>
      <w:r w:rsidR="00B9530C" w:rsidRPr="006517CB">
        <w:rPr>
          <w:rFonts w:ascii="Arial" w:hAnsi="Arial" w:cs="Arial"/>
          <w:sz w:val="20"/>
          <w:szCs w:val="20"/>
        </w:rPr>
        <w:t>.</w:t>
      </w:r>
    </w:p>
    <w:p w14:paraId="45779002" w14:textId="47AC0639" w:rsidR="008A04CA" w:rsidRDefault="009F5B40" w:rsidP="00BE4DD7">
      <w:pPr>
        <w:pStyle w:val="Prrafodelista"/>
        <w:ind w:left="1224"/>
        <w:jc w:val="center"/>
        <w:rPr>
          <w:ins w:id="18" w:author="Henry Jonathan Zacarias Ingaruca" w:date="2021-10-27T13:49:00Z"/>
          <w:rFonts w:ascii="Arial" w:hAnsi="Arial" w:cs="Arial"/>
        </w:rPr>
      </w:pPr>
      <w:r>
        <w:object w:dxaOrig="1532" w:dyaOrig="992" w14:anchorId="7D768A7E">
          <v:shape id="_x0000_i1031" type="#_x0000_t75" style="width:76.4pt;height:49.45pt" o:ole="">
            <v:imagedata r:id="rId18" o:title=""/>
          </v:shape>
          <o:OLEObject Type="Embed" ProgID="AcroExch.Document.DC" ShapeID="_x0000_i1031" DrawAspect="Icon" ObjectID="_1726324440" r:id="rId19"/>
        </w:object>
      </w:r>
    </w:p>
    <w:p w14:paraId="4D05CA08" w14:textId="29BD714E" w:rsidR="00B41686" w:rsidRDefault="00B41686" w:rsidP="006517CB">
      <w:pPr>
        <w:pStyle w:val="Prrafodelista"/>
        <w:ind w:left="1224"/>
        <w:jc w:val="center"/>
      </w:pPr>
    </w:p>
    <w:p w14:paraId="74B68833" w14:textId="19940E28" w:rsidR="000405B8" w:rsidRDefault="000405B8" w:rsidP="006517CB">
      <w:pPr>
        <w:pStyle w:val="Prrafodelista"/>
        <w:ind w:left="1224"/>
        <w:jc w:val="center"/>
      </w:pPr>
    </w:p>
    <w:p w14:paraId="5FEFD14C" w14:textId="0E3D365E" w:rsidR="000405B8" w:rsidRDefault="000405B8" w:rsidP="006517CB">
      <w:pPr>
        <w:pStyle w:val="Prrafodelista"/>
        <w:ind w:left="1224"/>
        <w:jc w:val="center"/>
      </w:pPr>
    </w:p>
    <w:p w14:paraId="5D5B5AE3" w14:textId="14BA8CC9" w:rsidR="000405B8" w:rsidRDefault="000405B8" w:rsidP="006517CB">
      <w:pPr>
        <w:pStyle w:val="Prrafodelista"/>
        <w:ind w:left="1224"/>
        <w:jc w:val="center"/>
      </w:pPr>
    </w:p>
    <w:p w14:paraId="53B7B816" w14:textId="4A1DFF41" w:rsidR="000405B8" w:rsidRDefault="000405B8" w:rsidP="006517CB">
      <w:pPr>
        <w:pStyle w:val="Prrafodelista"/>
        <w:ind w:left="1224"/>
        <w:jc w:val="center"/>
      </w:pPr>
    </w:p>
    <w:p w14:paraId="7BD64397" w14:textId="65EBF608" w:rsidR="000405B8" w:rsidRDefault="000405B8" w:rsidP="006517CB">
      <w:pPr>
        <w:pStyle w:val="Prrafodelista"/>
        <w:ind w:left="1224"/>
        <w:jc w:val="center"/>
      </w:pPr>
    </w:p>
    <w:p w14:paraId="284A8C9D" w14:textId="4F01389A" w:rsidR="000405B8" w:rsidRDefault="000405B8" w:rsidP="006517CB">
      <w:pPr>
        <w:pStyle w:val="Prrafodelista"/>
        <w:ind w:left="1224"/>
        <w:jc w:val="center"/>
      </w:pPr>
    </w:p>
    <w:p w14:paraId="7CE5566A" w14:textId="053124FC" w:rsidR="000405B8" w:rsidRDefault="000405B8" w:rsidP="006517CB">
      <w:pPr>
        <w:pStyle w:val="Prrafodelista"/>
        <w:ind w:left="1224"/>
        <w:jc w:val="center"/>
      </w:pPr>
    </w:p>
    <w:p w14:paraId="4964906B" w14:textId="32052D8B" w:rsidR="000405B8" w:rsidRDefault="000405B8" w:rsidP="006517CB">
      <w:pPr>
        <w:pStyle w:val="Prrafodelista"/>
        <w:ind w:left="1224"/>
        <w:jc w:val="center"/>
      </w:pPr>
    </w:p>
    <w:p w14:paraId="0BB0EAB7" w14:textId="1D293152" w:rsidR="000405B8" w:rsidRDefault="000405B8" w:rsidP="006517CB">
      <w:pPr>
        <w:pStyle w:val="Prrafodelista"/>
        <w:ind w:left="1224"/>
        <w:jc w:val="center"/>
      </w:pPr>
    </w:p>
    <w:p w14:paraId="5055CB2A" w14:textId="065FE2D4" w:rsidR="000405B8" w:rsidRDefault="000405B8" w:rsidP="006517CB">
      <w:pPr>
        <w:pStyle w:val="Prrafodelista"/>
        <w:ind w:left="1224"/>
        <w:jc w:val="center"/>
      </w:pPr>
    </w:p>
    <w:p w14:paraId="278D86F4" w14:textId="7B7F115C" w:rsidR="000405B8" w:rsidRDefault="000405B8" w:rsidP="006517CB">
      <w:pPr>
        <w:pStyle w:val="Prrafodelista"/>
        <w:ind w:left="1224"/>
        <w:jc w:val="center"/>
      </w:pPr>
    </w:p>
    <w:p w14:paraId="54C9E4A4" w14:textId="605548E9" w:rsidR="000405B8" w:rsidRDefault="000405B8" w:rsidP="006517CB">
      <w:pPr>
        <w:pStyle w:val="Prrafodelista"/>
        <w:ind w:left="1224"/>
        <w:jc w:val="center"/>
      </w:pPr>
    </w:p>
    <w:p w14:paraId="42DAEA9C" w14:textId="636745F3" w:rsidR="000405B8" w:rsidRDefault="000405B8" w:rsidP="006517CB">
      <w:pPr>
        <w:pStyle w:val="Prrafodelista"/>
        <w:ind w:left="1224"/>
        <w:jc w:val="center"/>
      </w:pPr>
    </w:p>
    <w:p w14:paraId="0BF36EF8" w14:textId="14F4E4F5" w:rsidR="000405B8" w:rsidRDefault="000405B8" w:rsidP="006517CB">
      <w:pPr>
        <w:pStyle w:val="Prrafodelista"/>
        <w:ind w:left="1224"/>
        <w:jc w:val="center"/>
      </w:pPr>
    </w:p>
    <w:p w14:paraId="12003BB6" w14:textId="2DFF6B24" w:rsidR="000405B8" w:rsidRDefault="000405B8" w:rsidP="006517CB">
      <w:pPr>
        <w:pStyle w:val="Prrafodelista"/>
        <w:ind w:left="1224"/>
        <w:jc w:val="center"/>
      </w:pPr>
    </w:p>
    <w:p w14:paraId="3ABE1C7F" w14:textId="2A57F480" w:rsidR="000405B8" w:rsidRDefault="000405B8" w:rsidP="006517CB">
      <w:pPr>
        <w:pStyle w:val="Prrafodelista"/>
        <w:ind w:left="1224"/>
        <w:jc w:val="center"/>
      </w:pPr>
    </w:p>
    <w:p w14:paraId="0B4BAD77" w14:textId="0404C22E" w:rsidR="000405B8" w:rsidRDefault="000405B8" w:rsidP="006517CB">
      <w:pPr>
        <w:pStyle w:val="Prrafodelista"/>
        <w:ind w:left="1224"/>
        <w:jc w:val="center"/>
        <w:rPr>
          <w:rFonts w:ascii="Arial" w:hAnsi="Arial" w:cs="Arial"/>
        </w:rPr>
      </w:pPr>
    </w:p>
    <w:p w14:paraId="459A0C58" w14:textId="41D85732" w:rsidR="00BE4DD7" w:rsidRDefault="00BE4DD7" w:rsidP="006517CB">
      <w:pPr>
        <w:pStyle w:val="Prrafodelista"/>
        <w:ind w:left="1224"/>
        <w:jc w:val="center"/>
        <w:rPr>
          <w:rFonts w:ascii="Arial" w:hAnsi="Arial" w:cs="Arial"/>
        </w:rPr>
      </w:pPr>
    </w:p>
    <w:p w14:paraId="23960117" w14:textId="4CB4A6B9" w:rsidR="00BE4DD7" w:rsidRDefault="00BE4DD7" w:rsidP="006517CB">
      <w:pPr>
        <w:pStyle w:val="Prrafodelista"/>
        <w:ind w:left="1224"/>
        <w:jc w:val="center"/>
        <w:rPr>
          <w:rFonts w:ascii="Arial" w:hAnsi="Arial" w:cs="Arial"/>
        </w:rPr>
      </w:pPr>
    </w:p>
    <w:p w14:paraId="496CD91A" w14:textId="77777777" w:rsidR="00BE4DD7" w:rsidRPr="006517CB" w:rsidDel="00A203D2" w:rsidRDefault="00BE4DD7" w:rsidP="006517CB">
      <w:pPr>
        <w:pStyle w:val="Prrafodelista"/>
        <w:ind w:left="1224"/>
        <w:jc w:val="center"/>
        <w:rPr>
          <w:del w:id="19" w:author="Henry Jonathan Zacarias Ingaruca" w:date="2021-10-27T13:52:00Z"/>
          <w:rFonts w:ascii="Arial" w:hAnsi="Arial" w:cs="Arial"/>
        </w:rPr>
      </w:pPr>
    </w:p>
    <w:p w14:paraId="722476FC" w14:textId="77777777" w:rsidR="00B41686" w:rsidRPr="00F81DA0" w:rsidRDefault="00B41686" w:rsidP="006517CB">
      <w:pPr>
        <w:pStyle w:val="Prrafodelista"/>
        <w:jc w:val="center"/>
        <w:rPr>
          <w:rFonts w:ascii="Arial" w:hAnsi="Arial" w:cs="Arial"/>
          <w:lang w:val="es-ES"/>
        </w:rPr>
      </w:pPr>
    </w:p>
    <w:p w14:paraId="621F162E" w14:textId="08771B49" w:rsidR="00CF764E" w:rsidRDefault="00871B5A" w:rsidP="00D92C18">
      <w:pPr>
        <w:pStyle w:val="Ttulo2"/>
        <w:numPr>
          <w:ilvl w:val="1"/>
          <w:numId w:val="37"/>
        </w:numPr>
        <w:ind w:left="1276" w:hanging="556"/>
        <w:rPr>
          <w:ins w:id="20" w:author="Henry Jonathan Zacarias Ingaruca" w:date="2021-10-27T13:51:00Z"/>
          <w:rFonts w:ascii="Arial" w:hAnsi="Arial" w:cs="Arial"/>
          <w:b/>
          <w:sz w:val="22"/>
          <w:szCs w:val="22"/>
          <w:lang w:val="es-ES"/>
        </w:rPr>
      </w:pPr>
      <w:bookmarkStart w:id="21" w:name="_Toc115707239"/>
      <w:r w:rsidRPr="00B94003">
        <w:rPr>
          <w:rFonts w:ascii="Arial" w:hAnsi="Arial" w:cs="Arial"/>
          <w:b/>
          <w:sz w:val="22"/>
          <w:szCs w:val="22"/>
          <w:lang w:val="es-ES"/>
        </w:rPr>
        <w:lastRenderedPageBreak/>
        <w:t>E</w:t>
      </w:r>
      <w:r w:rsidR="00CF764E" w:rsidRPr="00B94003">
        <w:rPr>
          <w:rFonts w:ascii="Arial" w:hAnsi="Arial" w:cs="Arial"/>
          <w:b/>
          <w:sz w:val="22"/>
          <w:szCs w:val="22"/>
          <w:lang w:val="es-ES"/>
        </w:rPr>
        <w:t>scenarios de performance testing</w:t>
      </w:r>
      <w:bookmarkEnd w:id="21"/>
      <w:r w:rsidR="00D92C18">
        <w:rPr>
          <w:rFonts w:ascii="Arial" w:hAnsi="Arial" w:cs="Arial"/>
          <w:b/>
          <w:sz w:val="22"/>
          <w:szCs w:val="22"/>
          <w:lang w:val="es-ES"/>
        </w:rPr>
        <w:t xml:space="preserve"> </w:t>
      </w:r>
    </w:p>
    <w:p w14:paraId="587697AB" w14:textId="77777777" w:rsidR="00A203D2" w:rsidRPr="00F81DA0" w:rsidRDefault="00A203D2" w:rsidP="00F81DA0">
      <w:pPr>
        <w:spacing w:after="0"/>
        <w:rPr>
          <w:lang w:val="es-ES"/>
        </w:rPr>
      </w:pPr>
    </w:p>
    <w:p w14:paraId="33CF6D90" w14:textId="40818C4C" w:rsidR="00B23AC1" w:rsidRPr="00FB0BC8" w:rsidRDefault="000405B8" w:rsidP="00FB0BC8">
      <w:pPr>
        <w:pStyle w:val="Estilo1"/>
        <w:rPr>
          <w:i w:val="0"/>
          <w:iCs w:val="0"/>
          <w:color w:val="auto"/>
        </w:rPr>
      </w:pPr>
      <w:r w:rsidRPr="00FB0BC8">
        <w:rPr>
          <w:i w:val="0"/>
          <w:iCs w:val="0"/>
          <w:color w:val="auto"/>
        </w:rPr>
        <w:t xml:space="preserve">En esta sección se indica los escenarios diseñados para las pruebas de Carga, Estrés, Picos y Resistencia para </w:t>
      </w:r>
      <w:r w:rsidR="00FB0BC8">
        <w:rPr>
          <w:i w:val="0"/>
          <w:iCs w:val="0"/>
          <w:color w:val="auto"/>
        </w:rPr>
        <w:t>el</w:t>
      </w:r>
      <w:r w:rsidRPr="00FB0BC8">
        <w:rPr>
          <w:i w:val="0"/>
          <w:iCs w:val="0"/>
          <w:color w:val="auto"/>
        </w:rPr>
        <w:t xml:space="preserve"> “</w:t>
      </w:r>
      <w:r w:rsidR="002E3C40">
        <w:rPr>
          <w:i w:val="0"/>
          <w:iCs w:val="0"/>
          <w:sz w:val="24"/>
          <w:szCs w:val="24"/>
          <w:lang w:val="es-MX"/>
        </w:rPr>
        <w:t xml:space="preserve">Migración </w:t>
      </w:r>
      <w:proofErr w:type="spellStart"/>
      <w:r w:rsidR="00CF0D02">
        <w:rPr>
          <w:i w:val="0"/>
          <w:iCs w:val="0"/>
          <w:sz w:val="24"/>
          <w:szCs w:val="24"/>
          <w:lang w:val="es-MX"/>
        </w:rPr>
        <w:t>Message</w:t>
      </w:r>
      <w:proofErr w:type="spellEnd"/>
      <w:r w:rsidR="00CF0D02">
        <w:rPr>
          <w:i w:val="0"/>
          <w:iCs w:val="0"/>
          <w:sz w:val="24"/>
          <w:szCs w:val="24"/>
          <w:lang w:val="es-MX"/>
        </w:rPr>
        <w:t>-</w:t>
      </w:r>
      <w:proofErr w:type="gramStart"/>
      <w:r w:rsidR="00CF0D02">
        <w:rPr>
          <w:i w:val="0"/>
          <w:iCs w:val="0"/>
          <w:sz w:val="24"/>
          <w:szCs w:val="24"/>
          <w:lang w:val="es-MX"/>
        </w:rPr>
        <w:t>Hub</w:t>
      </w:r>
      <w:proofErr w:type="gramEnd"/>
      <w:r w:rsidR="002E3C40">
        <w:rPr>
          <w:i w:val="0"/>
          <w:iCs w:val="0"/>
          <w:sz w:val="24"/>
          <w:szCs w:val="24"/>
          <w:lang w:val="es-MX"/>
        </w:rPr>
        <w:t xml:space="preserve"> OCP 4.8</w:t>
      </w:r>
      <w:r w:rsidRPr="00FB0BC8">
        <w:rPr>
          <w:i w:val="0"/>
          <w:iCs w:val="0"/>
          <w:color w:val="auto"/>
        </w:rPr>
        <w:t>”. Se ha utilizado el artefacto “Diseño de escenarios de Performance Testing” para el diseño de los casos</w:t>
      </w:r>
      <w:r w:rsidR="00FB0BC8">
        <w:rPr>
          <w:i w:val="0"/>
          <w:iCs w:val="0"/>
          <w:color w:val="auto"/>
        </w:rPr>
        <w:t>.</w:t>
      </w:r>
      <w:r w:rsidR="00E15848" w:rsidRPr="00FB0BC8">
        <w:rPr>
          <w:i w:val="0"/>
          <w:iCs w:val="0"/>
          <w:color w:val="auto"/>
        </w:rPr>
        <w:t xml:space="preserve">    </w:t>
      </w:r>
    </w:p>
    <w:p w14:paraId="7DBEB602" w14:textId="5B00120E" w:rsidR="00D92C18" w:rsidRDefault="002E3C40" w:rsidP="002B0485">
      <w:pPr>
        <w:pStyle w:val="Prrafodelista"/>
        <w:ind w:left="1224"/>
        <w:jc w:val="center"/>
        <w:rPr>
          <w:rFonts w:ascii="Arial" w:hAnsi="Arial" w:cs="Arial"/>
          <w:noProof/>
          <w:lang w:eastAsia="es-PE"/>
        </w:rPr>
      </w:pPr>
      <w:r>
        <w:object w:dxaOrig="1532" w:dyaOrig="992" w14:anchorId="6C85905C">
          <v:shape id="_x0000_i1027" type="#_x0000_t75" style="width:76.4pt;height:49.45pt" o:ole="">
            <v:imagedata r:id="rId20" o:title=""/>
          </v:shape>
          <o:OLEObject Type="Embed" ProgID="Excel.Sheet.12" ShapeID="_x0000_i1027" DrawAspect="Icon" ObjectID="_1726324441" r:id="rId21"/>
        </w:object>
      </w:r>
    </w:p>
    <w:p w14:paraId="01DD4E67" w14:textId="0780E082" w:rsidR="00F30267" w:rsidRDefault="00FB0BC8" w:rsidP="00FB0BC8">
      <w:pPr>
        <w:pStyle w:val="Prrafodelista"/>
        <w:numPr>
          <w:ilvl w:val="2"/>
          <w:numId w:val="37"/>
        </w:numPr>
        <w:rPr>
          <w:rFonts w:ascii="Arial" w:hAnsi="Arial" w:cs="Arial"/>
          <w:noProof/>
          <w:lang w:eastAsia="es-PE"/>
        </w:rPr>
      </w:pPr>
      <w:r>
        <w:rPr>
          <w:rFonts w:ascii="Arial" w:hAnsi="Arial" w:cs="Arial"/>
          <w:noProof/>
          <w:lang w:eastAsia="es-PE"/>
        </w:rPr>
        <w:t>Escenarios</w:t>
      </w:r>
      <w:r w:rsidR="00D92C18" w:rsidRPr="00FB0BC8">
        <w:rPr>
          <w:rFonts w:ascii="Arial" w:hAnsi="Arial" w:cs="Arial"/>
          <w:noProof/>
          <w:lang w:eastAsia="es-PE"/>
        </w:rPr>
        <w:t xml:space="preserve"> </w:t>
      </w:r>
    </w:p>
    <w:tbl>
      <w:tblPr>
        <w:tblStyle w:val="Tablaconcuadrcula"/>
        <w:tblW w:w="0" w:type="auto"/>
        <w:tblLook w:val="04A0" w:firstRow="1" w:lastRow="0" w:firstColumn="1" w:lastColumn="0" w:noHBand="0" w:noVBand="1"/>
      </w:tblPr>
      <w:tblGrid>
        <w:gridCol w:w="846"/>
        <w:gridCol w:w="4394"/>
        <w:gridCol w:w="3820"/>
      </w:tblGrid>
      <w:tr w:rsidR="00FB0BC8" w:rsidRPr="00783E29" w14:paraId="352EFE5C" w14:textId="77777777" w:rsidTr="007328F3">
        <w:tc>
          <w:tcPr>
            <w:tcW w:w="846" w:type="dxa"/>
          </w:tcPr>
          <w:p w14:paraId="531421F1" w14:textId="636311A1" w:rsidR="00FB0BC8" w:rsidRPr="00DB5A83" w:rsidRDefault="00FB0BC8" w:rsidP="00FB0BC8">
            <w:pPr>
              <w:jc w:val="center"/>
              <w:rPr>
                <w:rFonts w:ascii="Arial" w:hAnsi="Arial" w:cs="Arial"/>
                <w:b/>
                <w:bCs/>
                <w:noProof/>
                <w:sz w:val="14"/>
                <w:szCs w:val="14"/>
                <w:lang w:eastAsia="es-PE"/>
              </w:rPr>
            </w:pPr>
            <w:r w:rsidRPr="00DB5A83">
              <w:rPr>
                <w:rFonts w:ascii="Arial" w:hAnsi="Arial" w:cs="Arial"/>
                <w:b/>
                <w:bCs/>
                <w:noProof/>
                <w:sz w:val="14"/>
                <w:szCs w:val="14"/>
                <w:lang w:eastAsia="es-PE"/>
              </w:rPr>
              <w:t>Tipo de Prueba</w:t>
            </w:r>
          </w:p>
        </w:tc>
        <w:tc>
          <w:tcPr>
            <w:tcW w:w="4394" w:type="dxa"/>
          </w:tcPr>
          <w:p w14:paraId="46670BD6" w14:textId="6F65C556" w:rsidR="00FB0BC8" w:rsidRPr="00DB5A83" w:rsidRDefault="00FB0BC8" w:rsidP="00FB0BC8">
            <w:pPr>
              <w:jc w:val="center"/>
              <w:rPr>
                <w:rFonts w:ascii="Arial" w:hAnsi="Arial" w:cs="Arial"/>
                <w:b/>
                <w:bCs/>
                <w:noProof/>
                <w:sz w:val="14"/>
                <w:szCs w:val="14"/>
                <w:lang w:eastAsia="es-PE"/>
              </w:rPr>
            </w:pPr>
            <w:r w:rsidRPr="00DB5A83">
              <w:rPr>
                <w:rFonts w:ascii="Arial" w:hAnsi="Arial" w:cs="Arial"/>
                <w:b/>
                <w:bCs/>
                <w:noProof/>
                <w:sz w:val="14"/>
                <w:szCs w:val="14"/>
                <w:lang w:eastAsia="es-PE"/>
              </w:rPr>
              <w:t>Escenario</w:t>
            </w:r>
          </w:p>
        </w:tc>
        <w:tc>
          <w:tcPr>
            <w:tcW w:w="3820" w:type="dxa"/>
          </w:tcPr>
          <w:p w14:paraId="7A3DF00C" w14:textId="4A6C5E66" w:rsidR="00FB0BC8" w:rsidRPr="00DB5A83" w:rsidRDefault="00FB0BC8" w:rsidP="00FB0BC8">
            <w:pPr>
              <w:jc w:val="center"/>
              <w:rPr>
                <w:rFonts w:ascii="Arial" w:hAnsi="Arial" w:cs="Arial"/>
                <w:b/>
                <w:bCs/>
                <w:noProof/>
                <w:sz w:val="14"/>
                <w:szCs w:val="14"/>
                <w:lang w:eastAsia="es-PE"/>
              </w:rPr>
            </w:pPr>
            <w:r w:rsidRPr="00DB5A83">
              <w:rPr>
                <w:rFonts w:ascii="Arial" w:hAnsi="Arial" w:cs="Arial"/>
                <w:b/>
                <w:bCs/>
                <w:noProof/>
                <w:sz w:val="14"/>
                <w:szCs w:val="14"/>
                <w:lang w:eastAsia="es-PE"/>
              </w:rPr>
              <w:t>Configuracion</w:t>
            </w:r>
          </w:p>
        </w:tc>
      </w:tr>
      <w:tr w:rsidR="00FB0BC8" w:rsidRPr="00783E29" w14:paraId="6FAEF151" w14:textId="77777777" w:rsidTr="007328F3">
        <w:tc>
          <w:tcPr>
            <w:tcW w:w="846" w:type="dxa"/>
            <w:vMerge w:val="restart"/>
          </w:tcPr>
          <w:p w14:paraId="74BDA1A4" w14:textId="77777777" w:rsidR="00783E29" w:rsidRPr="00DB5A83" w:rsidRDefault="00783E29" w:rsidP="00FB0BC8">
            <w:pPr>
              <w:jc w:val="center"/>
              <w:rPr>
                <w:rFonts w:ascii="Arial" w:hAnsi="Arial" w:cs="Arial"/>
                <w:noProof/>
                <w:sz w:val="14"/>
                <w:szCs w:val="14"/>
                <w:lang w:eastAsia="es-PE"/>
              </w:rPr>
            </w:pPr>
          </w:p>
          <w:p w14:paraId="519D6ED6" w14:textId="77777777" w:rsidR="00783E29" w:rsidRPr="00DB5A83" w:rsidRDefault="00783E29" w:rsidP="00FB0BC8">
            <w:pPr>
              <w:jc w:val="center"/>
              <w:rPr>
                <w:rFonts w:ascii="Arial" w:hAnsi="Arial" w:cs="Arial"/>
                <w:noProof/>
                <w:sz w:val="14"/>
                <w:szCs w:val="14"/>
                <w:lang w:eastAsia="es-PE"/>
              </w:rPr>
            </w:pPr>
          </w:p>
          <w:p w14:paraId="31A65BC5" w14:textId="77777777" w:rsidR="00CF0D02" w:rsidRDefault="00CF0D02" w:rsidP="00FB0BC8">
            <w:pPr>
              <w:jc w:val="center"/>
              <w:rPr>
                <w:rFonts w:ascii="Arial" w:hAnsi="Arial" w:cs="Arial"/>
                <w:noProof/>
                <w:sz w:val="14"/>
                <w:szCs w:val="14"/>
                <w:lang w:eastAsia="es-PE"/>
              </w:rPr>
            </w:pPr>
          </w:p>
          <w:p w14:paraId="66E0EEF4" w14:textId="6909A25B" w:rsidR="00FB0BC8" w:rsidRPr="00DB5A83" w:rsidRDefault="00783E29" w:rsidP="00FB0BC8">
            <w:pPr>
              <w:jc w:val="center"/>
              <w:rPr>
                <w:rFonts w:ascii="Arial" w:hAnsi="Arial" w:cs="Arial"/>
                <w:noProof/>
                <w:sz w:val="14"/>
                <w:szCs w:val="14"/>
                <w:lang w:eastAsia="es-PE"/>
              </w:rPr>
            </w:pPr>
            <w:r w:rsidRPr="00DB5A83">
              <w:rPr>
                <w:rFonts w:ascii="Arial" w:hAnsi="Arial" w:cs="Arial"/>
                <w:noProof/>
                <w:sz w:val="14"/>
                <w:szCs w:val="14"/>
                <w:lang w:eastAsia="es-PE"/>
              </w:rPr>
              <w:t>Stress</w:t>
            </w:r>
          </w:p>
        </w:tc>
        <w:tc>
          <w:tcPr>
            <w:tcW w:w="4394" w:type="dxa"/>
          </w:tcPr>
          <w:p w14:paraId="5E3BF72E" w14:textId="5C3FA78A" w:rsidR="00FB0BC8" w:rsidRPr="00DB5A83" w:rsidRDefault="00FB0BC8" w:rsidP="00FB0BC8">
            <w:pPr>
              <w:rPr>
                <w:rFonts w:ascii="Arial" w:hAnsi="Arial" w:cs="Arial"/>
                <w:noProof/>
                <w:sz w:val="14"/>
                <w:szCs w:val="14"/>
                <w:lang w:eastAsia="es-PE"/>
              </w:rPr>
            </w:pPr>
          </w:p>
        </w:tc>
        <w:tc>
          <w:tcPr>
            <w:tcW w:w="3820" w:type="dxa"/>
          </w:tcPr>
          <w:p w14:paraId="3D86992C" w14:textId="110B4362" w:rsidR="00FB0BC8" w:rsidRPr="00DB5A83" w:rsidRDefault="00FB0BC8" w:rsidP="00FB0BC8">
            <w:pPr>
              <w:rPr>
                <w:rFonts w:ascii="Arial" w:hAnsi="Arial" w:cs="Arial"/>
                <w:noProof/>
                <w:sz w:val="14"/>
                <w:szCs w:val="14"/>
                <w:lang w:eastAsia="es-PE"/>
              </w:rPr>
            </w:pPr>
          </w:p>
        </w:tc>
      </w:tr>
      <w:tr w:rsidR="00900AE6" w:rsidRPr="00783E29" w14:paraId="45CCBCF3" w14:textId="77777777" w:rsidTr="007328F3">
        <w:tc>
          <w:tcPr>
            <w:tcW w:w="846" w:type="dxa"/>
            <w:vMerge/>
          </w:tcPr>
          <w:p w14:paraId="256CA371" w14:textId="77777777" w:rsidR="00900AE6" w:rsidRPr="00DB5A83" w:rsidRDefault="00900AE6" w:rsidP="00900AE6">
            <w:pPr>
              <w:rPr>
                <w:rFonts w:ascii="Arial" w:hAnsi="Arial" w:cs="Arial"/>
                <w:noProof/>
                <w:sz w:val="14"/>
                <w:szCs w:val="14"/>
                <w:lang w:eastAsia="es-PE"/>
              </w:rPr>
            </w:pPr>
          </w:p>
        </w:tc>
        <w:tc>
          <w:tcPr>
            <w:tcW w:w="4394" w:type="dxa"/>
          </w:tcPr>
          <w:p w14:paraId="2CD08951" w14:textId="77777777" w:rsidR="00900AE6" w:rsidRPr="00DB5A83" w:rsidRDefault="00900AE6" w:rsidP="00900AE6">
            <w:pPr>
              <w:rPr>
                <w:sz w:val="14"/>
                <w:szCs w:val="14"/>
              </w:rPr>
            </w:pPr>
            <w:r w:rsidRPr="00DB5A83">
              <w:rPr>
                <w:sz w:val="14"/>
                <w:szCs w:val="14"/>
              </w:rPr>
              <w:t xml:space="preserve">Para las funcionalidades: </w:t>
            </w:r>
          </w:p>
          <w:p w14:paraId="5730ABA3" w14:textId="6BF3F1D7" w:rsidR="00900AE6" w:rsidRPr="00DB5A83" w:rsidRDefault="00900AE6" w:rsidP="00900AE6">
            <w:pPr>
              <w:rPr>
                <w:sz w:val="14"/>
                <w:szCs w:val="14"/>
              </w:rPr>
            </w:pPr>
            <w:r w:rsidRPr="00DB5A83">
              <w:rPr>
                <w:sz w:val="14"/>
                <w:szCs w:val="14"/>
              </w:rPr>
              <w:t xml:space="preserve">• </w:t>
            </w:r>
            <w:proofErr w:type="spellStart"/>
            <w:r w:rsidR="00CF0D02">
              <w:rPr>
                <w:sz w:val="14"/>
                <w:szCs w:val="14"/>
              </w:rPr>
              <w:t>Message</w:t>
            </w:r>
            <w:proofErr w:type="spellEnd"/>
            <w:r w:rsidR="00CF0D02">
              <w:rPr>
                <w:sz w:val="14"/>
                <w:szCs w:val="14"/>
              </w:rPr>
              <w:t>-</w:t>
            </w:r>
            <w:proofErr w:type="gramStart"/>
            <w:r w:rsidR="00CF0D02">
              <w:rPr>
                <w:sz w:val="14"/>
                <w:szCs w:val="14"/>
              </w:rPr>
              <w:t>Hub</w:t>
            </w:r>
            <w:proofErr w:type="gramEnd"/>
            <w:r w:rsidRPr="00DB5A83">
              <w:rPr>
                <w:sz w:val="14"/>
                <w:szCs w:val="14"/>
              </w:rPr>
              <w:t xml:space="preserve"> (</w:t>
            </w:r>
            <w:r>
              <w:rPr>
                <w:sz w:val="14"/>
                <w:szCs w:val="14"/>
              </w:rPr>
              <w:t>OCP</w:t>
            </w:r>
            <w:r w:rsidRPr="00DB5A83">
              <w:rPr>
                <w:sz w:val="14"/>
                <w:szCs w:val="14"/>
              </w:rPr>
              <w:t xml:space="preserve">) </w:t>
            </w:r>
          </w:p>
          <w:p w14:paraId="0135636F" w14:textId="77777777" w:rsidR="00900AE6" w:rsidRPr="00DB5A83" w:rsidRDefault="00900AE6" w:rsidP="00900AE6">
            <w:pPr>
              <w:rPr>
                <w:sz w:val="14"/>
                <w:szCs w:val="14"/>
              </w:rPr>
            </w:pPr>
            <w:r w:rsidRPr="00DB5A83">
              <w:rPr>
                <w:b/>
                <w:bCs/>
                <w:sz w:val="14"/>
                <w:szCs w:val="14"/>
              </w:rPr>
              <w:t>Dado</w:t>
            </w:r>
            <w:r w:rsidRPr="00DB5A83">
              <w:rPr>
                <w:sz w:val="14"/>
                <w:szCs w:val="14"/>
              </w:rPr>
              <w:t xml:space="preserve"> que </w:t>
            </w:r>
            <w:r>
              <w:rPr>
                <w:sz w:val="14"/>
                <w:szCs w:val="14"/>
              </w:rPr>
              <w:t>2500</w:t>
            </w:r>
            <w:r w:rsidRPr="00DB5A83">
              <w:rPr>
                <w:sz w:val="14"/>
                <w:szCs w:val="14"/>
              </w:rPr>
              <w:t xml:space="preserve"> usuarios quieren realizar una consulta al endpoint del </w:t>
            </w:r>
            <w:r>
              <w:rPr>
                <w:sz w:val="14"/>
                <w:szCs w:val="14"/>
              </w:rPr>
              <w:t>api de error-</w:t>
            </w:r>
            <w:proofErr w:type="spellStart"/>
            <w:r>
              <w:rPr>
                <w:sz w:val="14"/>
                <w:szCs w:val="14"/>
              </w:rPr>
              <w:t>catalog</w:t>
            </w:r>
            <w:proofErr w:type="spellEnd"/>
            <w:r w:rsidRPr="00DB5A83">
              <w:rPr>
                <w:sz w:val="14"/>
                <w:szCs w:val="14"/>
              </w:rPr>
              <w:t>.</w:t>
            </w:r>
          </w:p>
          <w:p w14:paraId="78345D48" w14:textId="77777777" w:rsidR="00900AE6" w:rsidRPr="00DB5A83" w:rsidRDefault="00900AE6" w:rsidP="00900AE6">
            <w:pPr>
              <w:rPr>
                <w:sz w:val="14"/>
                <w:szCs w:val="14"/>
              </w:rPr>
            </w:pPr>
            <w:r w:rsidRPr="00DB5A83">
              <w:rPr>
                <w:b/>
                <w:bCs/>
                <w:sz w:val="14"/>
                <w:szCs w:val="14"/>
              </w:rPr>
              <w:t>Cuando</w:t>
            </w:r>
            <w:r w:rsidRPr="00DB5A83">
              <w:rPr>
                <w:sz w:val="14"/>
                <w:szCs w:val="14"/>
              </w:rPr>
              <w:t xml:space="preserve"> envían su solicitud - request </w:t>
            </w:r>
          </w:p>
          <w:p w14:paraId="0BEB89B3" w14:textId="77777777" w:rsidR="00900AE6" w:rsidRPr="00DB5A83" w:rsidRDefault="00900AE6" w:rsidP="00900AE6">
            <w:pPr>
              <w:rPr>
                <w:sz w:val="14"/>
                <w:szCs w:val="14"/>
              </w:rPr>
            </w:pPr>
            <w:r w:rsidRPr="00DB5A83">
              <w:rPr>
                <w:b/>
                <w:bCs/>
                <w:sz w:val="14"/>
                <w:szCs w:val="14"/>
              </w:rPr>
              <w:t>Entonces</w:t>
            </w:r>
            <w:r w:rsidRPr="00DB5A83">
              <w:rPr>
                <w:sz w:val="14"/>
                <w:szCs w:val="14"/>
              </w:rPr>
              <w:t xml:space="preserve"> obtiene código de respuesta 200 </w:t>
            </w:r>
          </w:p>
          <w:p w14:paraId="660E3E50" w14:textId="77777777" w:rsidR="00900AE6" w:rsidRPr="00DB5A83" w:rsidRDefault="00900AE6" w:rsidP="00900AE6">
            <w:pPr>
              <w:rPr>
                <w:sz w:val="14"/>
                <w:szCs w:val="14"/>
              </w:rPr>
            </w:pPr>
            <w:r w:rsidRPr="00DB5A83">
              <w:rPr>
                <w:b/>
                <w:bCs/>
                <w:sz w:val="14"/>
                <w:szCs w:val="14"/>
              </w:rPr>
              <w:t>Y</w:t>
            </w:r>
            <w:r w:rsidRPr="00DB5A83">
              <w:rPr>
                <w:sz w:val="14"/>
                <w:szCs w:val="14"/>
              </w:rPr>
              <w:t xml:space="preserve"> en tiempo promedio de respuesta es menor o igual a </w:t>
            </w:r>
            <w:r>
              <w:rPr>
                <w:sz w:val="14"/>
                <w:szCs w:val="14"/>
              </w:rPr>
              <w:t>2</w:t>
            </w:r>
            <w:r w:rsidRPr="00DB5A83">
              <w:rPr>
                <w:sz w:val="14"/>
                <w:szCs w:val="14"/>
              </w:rPr>
              <w:t xml:space="preserve"> segundos </w:t>
            </w:r>
          </w:p>
          <w:p w14:paraId="4B797C4C" w14:textId="77777777" w:rsidR="00900AE6" w:rsidRPr="00DB5A83" w:rsidRDefault="00900AE6" w:rsidP="00900AE6">
            <w:pPr>
              <w:rPr>
                <w:sz w:val="14"/>
                <w:szCs w:val="14"/>
              </w:rPr>
            </w:pPr>
            <w:r w:rsidRPr="00DB5A83">
              <w:rPr>
                <w:b/>
                <w:bCs/>
                <w:sz w:val="14"/>
                <w:szCs w:val="14"/>
              </w:rPr>
              <w:t>Y</w:t>
            </w:r>
            <w:r w:rsidRPr="00DB5A83">
              <w:rPr>
                <w:sz w:val="14"/>
                <w:szCs w:val="14"/>
              </w:rPr>
              <w:t xml:space="preserve"> las transacciones por segundo mayor o igual a </w:t>
            </w:r>
            <w:r>
              <w:rPr>
                <w:sz w:val="14"/>
                <w:szCs w:val="14"/>
              </w:rPr>
              <w:t>4</w:t>
            </w:r>
            <w:r w:rsidRPr="00DB5A83">
              <w:rPr>
                <w:sz w:val="14"/>
                <w:szCs w:val="14"/>
              </w:rPr>
              <w:t xml:space="preserve">00TPS </w:t>
            </w:r>
          </w:p>
          <w:p w14:paraId="53C6F8FF" w14:textId="0EA24568" w:rsidR="00900AE6" w:rsidRPr="00DB5A83" w:rsidRDefault="00900AE6" w:rsidP="00900AE6">
            <w:pPr>
              <w:rPr>
                <w:rFonts w:ascii="Arial" w:hAnsi="Arial" w:cs="Arial"/>
                <w:noProof/>
                <w:sz w:val="14"/>
                <w:szCs w:val="14"/>
                <w:lang w:eastAsia="es-PE"/>
              </w:rPr>
            </w:pPr>
            <w:r w:rsidRPr="00DB5A83">
              <w:rPr>
                <w:b/>
                <w:bCs/>
                <w:sz w:val="14"/>
                <w:szCs w:val="14"/>
              </w:rPr>
              <w:t>Y</w:t>
            </w:r>
            <w:r w:rsidRPr="00DB5A83">
              <w:rPr>
                <w:sz w:val="14"/>
                <w:szCs w:val="14"/>
              </w:rPr>
              <w:t xml:space="preserve"> un porcentaje de error menor o igual a 1%</w:t>
            </w:r>
          </w:p>
        </w:tc>
        <w:tc>
          <w:tcPr>
            <w:tcW w:w="3820" w:type="dxa"/>
          </w:tcPr>
          <w:p w14:paraId="134B2B67" w14:textId="6C6CC912" w:rsidR="00900AE6" w:rsidRPr="00DB5A83" w:rsidRDefault="00900AE6" w:rsidP="00900AE6">
            <w:pPr>
              <w:rPr>
                <w:rFonts w:ascii="Arial" w:hAnsi="Arial" w:cs="Arial"/>
                <w:noProof/>
                <w:sz w:val="14"/>
                <w:szCs w:val="14"/>
                <w:lang w:eastAsia="es-PE"/>
              </w:rPr>
            </w:pPr>
            <w:r w:rsidRPr="00DB5A83">
              <w:rPr>
                <w:sz w:val="14"/>
                <w:szCs w:val="14"/>
              </w:rPr>
              <w:t xml:space="preserve">La inyección de usuarios consistirá en pruebas escalonadas, iniciando con </w:t>
            </w:r>
            <w:r>
              <w:rPr>
                <w:sz w:val="14"/>
                <w:szCs w:val="14"/>
              </w:rPr>
              <w:t>1</w:t>
            </w:r>
            <w:r w:rsidRPr="00DB5A83">
              <w:rPr>
                <w:sz w:val="14"/>
                <w:szCs w:val="14"/>
              </w:rPr>
              <w:t xml:space="preserve">00 usuarios concurrentes para los primeros 5 minutos, luego subirán </w:t>
            </w:r>
            <w:r>
              <w:rPr>
                <w:sz w:val="14"/>
                <w:szCs w:val="14"/>
              </w:rPr>
              <w:t>300</w:t>
            </w:r>
            <w:r w:rsidRPr="00DB5A83">
              <w:rPr>
                <w:sz w:val="14"/>
                <w:szCs w:val="14"/>
              </w:rPr>
              <w:t xml:space="preserve"> usuarios concurrentes para los siguientes 5 minutos, así sucesivamente hasta llegar a un total de </w:t>
            </w:r>
            <w:r>
              <w:rPr>
                <w:sz w:val="14"/>
                <w:szCs w:val="14"/>
              </w:rPr>
              <w:t>2500</w:t>
            </w:r>
            <w:r w:rsidRPr="00DB5A83">
              <w:rPr>
                <w:sz w:val="14"/>
                <w:szCs w:val="14"/>
              </w:rPr>
              <w:t xml:space="preserve"> usuarios concurrentes, durante un total de 30 minutos aproximadamente, de acuerdo con la imagen del diseño de escenarios de performance testing. Para más detalle se adjunta el artefacto “Diseño de escenarios de Performance Testing”</w:t>
            </w:r>
          </w:p>
        </w:tc>
      </w:tr>
      <w:tr w:rsidR="00900AE6" w:rsidRPr="00783E29" w14:paraId="32CCF10C" w14:textId="77777777" w:rsidTr="007328F3">
        <w:tc>
          <w:tcPr>
            <w:tcW w:w="846" w:type="dxa"/>
            <w:vMerge w:val="restart"/>
          </w:tcPr>
          <w:p w14:paraId="6D0CBFDC" w14:textId="77777777" w:rsidR="00900AE6" w:rsidRPr="00DB5A83" w:rsidRDefault="00900AE6" w:rsidP="00900AE6">
            <w:pPr>
              <w:rPr>
                <w:rFonts w:ascii="Arial" w:hAnsi="Arial" w:cs="Arial"/>
                <w:noProof/>
                <w:sz w:val="14"/>
                <w:szCs w:val="14"/>
                <w:lang w:eastAsia="es-PE"/>
              </w:rPr>
            </w:pPr>
          </w:p>
          <w:p w14:paraId="5216205C" w14:textId="77777777" w:rsidR="00900AE6" w:rsidRPr="00DB5A83" w:rsidRDefault="00900AE6" w:rsidP="00900AE6">
            <w:pPr>
              <w:rPr>
                <w:rFonts w:ascii="Arial" w:hAnsi="Arial" w:cs="Arial"/>
                <w:noProof/>
                <w:sz w:val="14"/>
                <w:szCs w:val="14"/>
                <w:lang w:eastAsia="es-PE"/>
              </w:rPr>
            </w:pPr>
          </w:p>
          <w:p w14:paraId="5DE6565D" w14:textId="77777777" w:rsidR="00900AE6" w:rsidRPr="00DB5A83" w:rsidRDefault="00900AE6" w:rsidP="00900AE6">
            <w:pPr>
              <w:rPr>
                <w:rFonts w:ascii="Arial" w:hAnsi="Arial" w:cs="Arial"/>
                <w:noProof/>
                <w:sz w:val="14"/>
                <w:szCs w:val="14"/>
                <w:lang w:eastAsia="es-PE"/>
              </w:rPr>
            </w:pPr>
          </w:p>
          <w:p w14:paraId="6379E3D7" w14:textId="77777777" w:rsidR="00900AE6" w:rsidRPr="00DB5A83" w:rsidRDefault="00900AE6" w:rsidP="00900AE6">
            <w:pPr>
              <w:jc w:val="center"/>
              <w:rPr>
                <w:rFonts w:ascii="Arial" w:hAnsi="Arial" w:cs="Arial"/>
                <w:noProof/>
                <w:sz w:val="14"/>
                <w:szCs w:val="14"/>
                <w:lang w:eastAsia="es-PE"/>
              </w:rPr>
            </w:pPr>
          </w:p>
          <w:p w14:paraId="77056846" w14:textId="688C2525" w:rsidR="00900AE6" w:rsidRPr="00DB5A83" w:rsidRDefault="00900AE6" w:rsidP="00900AE6">
            <w:pPr>
              <w:jc w:val="center"/>
              <w:rPr>
                <w:rFonts w:ascii="Arial" w:hAnsi="Arial" w:cs="Arial"/>
                <w:noProof/>
                <w:sz w:val="14"/>
                <w:szCs w:val="14"/>
                <w:lang w:eastAsia="es-PE"/>
              </w:rPr>
            </w:pPr>
            <w:r w:rsidRPr="00DB5A83">
              <w:rPr>
                <w:rFonts w:ascii="Arial" w:hAnsi="Arial" w:cs="Arial"/>
                <w:noProof/>
                <w:sz w:val="14"/>
                <w:szCs w:val="14"/>
                <w:lang w:eastAsia="es-PE"/>
              </w:rPr>
              <w:t>Carga</w:t>
            </w:r>
          </w:p>
        </w:tc>
        <w:tc>
          <w:tcPr>
            <w:tcW w:w="4394" w:type="dxa"/>
          </w:tcPr>
          <w:p w14:paraId="257E4AF4" w14:textId="269A4A92" w:rsidR="00900AE6" w:rsidRPr="00DB5A83" w:rsidRDefault="00900AE6" w:rsidP="00900AE6">
            <w:pPr>
              <w:rPr>
                <w:sz w:val="14"/>
                <w:szCs w:val="14"/>
              </w:rPr>
            </w:pPr>
          </w:p>
        </w:tc>
        <w:tc>
          <w:tcPr>
            <w:tcW w:w="3820" w:type="dxa"/>
          </w:tcPr>
          <w:p w14:paraId="790E407D" w14:textId="2FF0091C" w:rsidR="00900AE6" w:rsidRPr="00DB5A83" w:rsidRDefault="00900AE6" w:rsidP="00900AE6">
            <w:pPr>
              <w:rPr>
                <w:sz w:val="14"/>
                <w:szCs w:val="14"/>
              </w:rPr>
            </w:pPr>
          </w:p>
        </w:tc>
      </w:tr>
      <w:tr w:rsidR="00900AE6" w:rsidRPr="00783E29" w14:paraId="6D11A5FD" w14:textId="77777777" w:rsidTr="007328F3">
        <w:tc>
          <w:tcPr>
            <w:tcW w:w="846" w:type="dxa"/>
            <w:vMerge/>
          </w:tcPr>
          <w:p w14:paraId="7B483A17" w14:textId="77777777" w:rsidR="00900AE6" w:rsidRPr="00DB5A83" w:rsidRDefault="00900AE6" w:rsidP="00900AE6">
            <w:pPr>
              <w:rPr>
                <w:rFonts w:ascii="Arial" w:hAnsi="Arial" w:cs="Arial"/>
                <w:noProof/>
                <w:sz w:val="14"/>
                <w:szCs w:val="14"/>
                <w:lang w:eastAsia="es-PE"/>
              </w:rPr>
            </w:pPr>
          </w:p>
        </w:tc>
        <w:tc>
          <w:tcPr>
            <w:tcW w:w="4394" w:type="dxa"/>
          </w:tcPr>
          <w:p w14:paraId="2BF10C74" w14:textId="77777777" w:rsidR="00900AE6" w:rsidRPr="00DB5A83" w:rsidRDefault="00900AE6" w:rsidP="00900AE6">
            <w:pPr>
              <w:rPr>
                <w:sz w:val="14"/>
                <w:szCs w:val="14"/>
              </w:rPr>
            </w:pPr>
            <w:r w:rsidRPr="00DB5A83">
              <w:rPr>
                <w:sz w:val="14"/>
                <w:szCs w:val="14"/>
              </w:rPr>
              <w:t xml:space="preserve">Para las funcionalidades: </w:t>
            </w:r>
          </w:p>
          <w:p w14:paraId="59779668" w14:textId="091EAEAC" w:rsidR="00900AE6" w:rsidRPr="00DB5A83" w:rsidRDefault="00900AE6" w:rsidP="00900AE6">
            <w:pPr>
              <w:rPr>
                <w:sz w:val="14"/>
                <w:szCs w:val="14"/>
              </w:rPr>
            </w:pPr>
            <w:r w:rsidRPr="00DB5A83">
              <w:rPr>
                <w:sz w:val="14"/>
                <w:szCs w:val="14"/>
              </w:rPr>
              <w:t xml:space="preserve">• </w:t>
            </w:r>
            <w:proofErr w:type="spellStart"/>
            <w:r w:rsidR="00CF0D02">
              <w:rPr>
                <w:sz w:val="14"/>
                <w:szCs w:val="14"/>
              </w:rPr>
              <w:t>Message</w:t>
            </w:r>
            <w:proofErr w:type="spellEnd"/>
            <w:r w:rsidR="00CF0D02">
              <w:rPr>
                <w:sz w:val="14"/>
                <w:szCs w:val="14"/>
              </w:rPr>
              <w:t>-</w:t>
            </w:r>
            <w:proofErr w:type="gramStart"/>
            <w:r w:rsidR="00CF0D02">
              <w:rPr>
                <w:sz w:val="14"/>
                <w:szCs w:val="14"/>
              </w:rPr>
              <w:t>Hub</w:t>
            </w:r>
            <w:proofErr w:type="gramEnd"/>
            <w:r w:rsidR="00CF0D02" w:rsidRPr="00DB5A83">
              <w:rPr>
                <w:sz w:val="14"/>
                <w:szCs w:val="14"/>
              </w:rPr>
              <w:t xml:space="preserve"> (</w:t>
            </w:r>
            <w:r w:rsidR="00CF0D02">
              <w:rPr>
                <w:sz w:val="14"/>
                <w:szCs w:val="14"/>
              </w:rPr>
              <w:t>OCP</w:t>
            </w:r>
            <w:r w:rsidR="00CF0D02" w:rsidRPr="00DB5A83">
              <w:rPr>
                <w:sz w:val="14"/>
                <w:szCs w:val="14"/>
              </w:rPr>
              <w:t xml:space="preserve">) </w:t>
            </w:r>
          </w:p>
          <w:p w14:paraId="5BD1EC92" w14:textId="6AC04D69" w:rsidR="00900AE6" w:rsidRPr="00DB5A83" w:rsidRDefault="00900AE6" w:rsidP="00900AE6">
            <w:pPr>
              <w:rPr>
                <w:sz w:val="14"/>
                <w:szCs w:val="14"/>
              </w:rPr>
            </w:pPr>
            <w:r w:rsidRPr="00DB5A83">
              <w:rPr>
                <w:b/>
                <w:bCs/>
                <w:sz w:val="14"/>
                <w:szCs w:val="14"/>
              </w:rPr>
              <w:t>Dado</w:t>
            </w:r>
            <w:r w:rsidRPr="00DB5A83">
              <w:rPr>
                <w:sz w:val="14"/>
                <w:szCs w:val="14"/>
              </w:rPr>
              <w:t xml:space="preserve"> que </w:t>
            </w:r>
            <w:r w:rsidR="005B39C8">
              <w:rPr>
                <w:sz w:val="14"/>
                <w:szCs w:val="14"/>
              </w:rPr>
              <w:t>650</w:t>
            </w:r>
            <w:r w:rsidRPr="00DB5A83">
              <w:rPr>
                <w:sz w:val="14"/>
                <w:szCs w:val="14"/>
              </w:rPr>
              <w:t xml:space="preserve"> usuarios quieren realizar una consulta al endpoint del </w:t>
            </w:r>
            <w:r>
              <w:rPr>
                <w:sz w:val="14"/>
                <w:szCs w:val="14"/>
              </w:rPr>
              <w:t>api de error-</w:t>
            </w:r>
            <w:proofErr w:type="spellStart"/>
            <w:r>
              <w:rPr>
                <w:sz w:val="14"/>
                <w:szCs w:val="14"/>
              </w:rPr>
              <w:t>catalog</w:t>
            </w:r>
            <w:proofErr w:type="spellEnd"/>
            <w:r w:rsidRPr="00DB5A83">
              <w:rPr>
                <w:sz w:val="14"/>
                <w:szCs w:val="14"/>
              </w:rPr>
              <w:t>.</w:t>
            </w:r>
          </w:p>
          <w:p w14:paraId="1F6D803F" w14:textId="77777777" w:rsidR="00900AE6" w:rsidRPr="00DB5A83" w:rsidRDefault="00900AE6" w:rsidP="00900AE6">
            <w:pPr>
              <w:rPr>
                <w:sz w:val="14"/>
                <w:szCs w:val="14"/>
              </w:rPr>
            </w:pPr>
            <w:r w:rsidRPr="00DB5A83">
              <w:rPr>
                <w:b/>
                <w:bCs/>
                <w:sz w:val="14"/>
                <w:szCs w:val="14"/>
              </w:rPr>
              <w:t>Cuando</w:t>
            </w:r>
            <w:r w:rsidRPr="00DB5A83">
              <w:rPr>
                <w:sz w:val="14"/>
                <w:szCs w:val="14"/>
              </w:rPr>
              <w:t xml:space="preserve"> envían su solicitud - request </w:t>
            </w:r>
          </w:p>
          <w:p w14:paraId="46DDB73F" w14:textId="77777777" w:rsidR="00900AE6" w:rsidRPr="00DB5A83" w:rsidRDefault="00900AE6" w:rsidP="00900AE6">
            <w:pPr>
              <w:rPr>
                <w:sz w:val="14"/>
                <w:szCs w:val="14"/>
              </w:rPr>
            </w:pPr>
            <w:r w:rsidRPr="00DB5A83">
              <w:rPr>
                <w:b/>
                <w:bCs/>
                <w:sz w:val="14"/>
                <w:szCs w:val="14"/>
              </w:rPr>
              <w:t>Entonces</w:t>
            </w:r>
            <w:r w:rsidRPr="00DB5A83">
              <w:rPr>
                <w:sz w:val="14"/>
                <w:szCs w:val="14"/>
              </w:rPr>
              <w:t xml:space="preserve"> obtiene código de respuesta 200 </w:t>
            </w:r>
          </w:p>
          <w:p w14:paraId="42CBB4DE" w14:textId="77777777" w:rsidR="00900AE6" w:rsidRPr="00DB5A83" w:rsidRDefault="00900AE6" w:rsidP="00900AE6">
            <w:pPr>
              <w:rPr>
                <w:sz w:val="14"/>
                <w:szCs w:val="14"/>
              </w:rPr>
            </w:pPr>
            <w:r w:rsidRPr="00DB5A83">
              <w:rPr>
                <w:b/>
                <w:bCs/>
                <w:sz w:val="14"/>
                <w:szCs w:val="14"/>
              </w:rPr>
              <w:t>Y</w:t>
            </w:r>
            <w:r w:rsidRPr="00DB5A83">
              <w:rPr>
                <w:sz w:val="14"/>
                <w:szCs w:val="14"/>
              </w:rPr>
              <w:t xml:space="preserve"> en tiempo promedio de respuesta es menor o igual a </w:t>
            </w:r>
            <w:r>
              <w:rPr>
                <w:sz w:val="14"/>
                <w:szCs w:val="14"/>
              </w:rPr>
              <w:t>1</w:t>
            </w:r>
            <w:r w:rsidRPr="00DB5A83">
              <w:rPr>
                <w:sz w:val="14"/>
                <w:szCs w:val="14"/>
              </w:rPr>
              <w:t xml:space="preserve"> segundos </w:t>
            </w:r>
          </w:p>
          <w:p w14:paraId="1BE67F58" w14:textId="571B1228" w:rsidR="00900AE6" w:rsidRPr="00DB5A83" w:rsidRDefault="00900AE6" w:rsidP="00900AE6">
            <w:pPr>
              <w:rPr>
                <w:sz w:val="14"/>
                <w:szCs w:val="14"/>
              </w:rPr>
            </w:pPr>
            <w:r w:rsidRPr="00DB5A83">
              <w:rPr>
                <w:b/>
                <w:bCs/>
                <w:sz w:val="14"/>
                <w:szCs w:val="14"/>
              </w:rPr>
              <w:t>Y</w:t>
            </w:r>
            <w:r w:rsidRPr="00DB5A83">
              <w:rPr>
                <w:sz w:val="14"/>
                <w:szCs w:val="14"/>
              </w:rPr>
              <w:t xml:space="preserve"> las transacciones por segundo mayor o igual a </w:t>
            </w:r>
            <w:r w:rsidR="005B39C8">
              <w:rPr>
                <w:sz w:val="14"/>
                <w:szCs w:val="14"/>
              </w:rPr>
              <w:t>18</w:t>
            </w:r>
            <w:r w:rsidRPr="00DB5A83">
              <w:rPr>
                <w:sz w:val="14"/>
                <w:szCs w:val="14"/>
              </w:rPr>
              <w:t xml:space="preserve">TPS </w:t>
            </w:r>
          </w:p>
          <w:p w14:paraId="1CE9714E" w14:textId="34C3D0DC" w:rsidR="00900AE6" w:rsidRPr="00DB5A83" w:rsidRDefault="00900AE6" w:rsidP="00900AE6">
            <w:pPr>
              <w:rPr>
                <w:sz w:val="14"/>
                <w:szCs w:val="14"/>
              </w:rPr>
            </w:pPr>
            <w:r w:rsidRPr="00DB5A83">
              <w:rPr>
                <w:b/>
                <w:bCs/>
                <w:sz w:val="14"/>
                <w:szCs w:val="14"/>
              </w:rPr>
              <w:t>Y</w:t>
            </w:r>
            <w:r w:rsidRPr="00DB5A83">
              <w:rPr>
                <w:sz w:val="14"/>
                <w:szCs w:val="14"/>
              </w:rPr>
              <w:t xml:space="preserve"> un porcentaje de error menor o igual a </w:t>
            </w:r>
            <w:r w:rsidR="005B39C8">
              <w:rPr>
                <w:sz w:val="14"/>
                <w:szCs w:val="14"/>
              </w:rPr>
              <w:t>0.5</w:t>
            </w:r>
            <w:r w:rsidRPr="00DB5A83">
              <w:rPr>
                <w:sz w:val="14"/>
                <w:szCs w:val="14"/>
              </w:rPr>
              <w:t>%</w:t>
            </w:r>
          </w:p>
        </w:tc>
        <w:tc>
          <w:tcPr>
            <w:tcW w:w="3820" w:type="dxa"/>
          </w:tcPr>
          <w:p w14:paraId="42AC7502" w14:textId="4E72209B" w:rsidR="00900AE6" w:rsidRPr="00DB5A83" w:rsidRDefault="00900AE6" w:rsidP="00900AE6">
            <w:pPr>
              <w:rPr>
                <w:sz w:val="14"/>
                <w:szCs w:val="14"/>
              </w:rPr>
            </w:pPr>
            <w:r w:rsidRPr="00DB5A83">
              <w:rPr>
                <w:sz w:val="14"/>
                <w:szCs w:val="14"/>
              </w:rPr>
              <w:t xml:space="preserve">La inyección de usuarios consistirá en pruebas escalonadas, iniciando con </w:t>
            </w:r>
            <w:r>
              <w:rPr>
                <w:sz w:val="14"/>
                <w:szCs w:val="14"/>
              </w:rPr>
              <w:t>50</w:t>
            </w:r>
            <w:r w:rsidRPr="00DB5A83">
              <w:rPr>
                <w:sz w:val="14"/>
                <w:szCs w:val="14"/>
              </w:rPr>
              <w:t xml:space="preserve"> usuarios concurrentes para los primeros 5 minutos, luego subirán </w:t>
            </w:r>
            <w:r w:rsidR="005B39C8">
              <w:rPr>
                <w:sz w:val="14"/>
                <w:szCs w:val="14"/>
              </w:rPr>
              <w:t>150</w:t>
            </w:r>
            <w:r w:rsidRPr="00DB5A83">
              <w:rPr>
                <w:sz w:val="14"/>
                <w:szCs w:val="14"/>
              </w:rPr>
              <w:t xml:space="preserve"> usuarios concurrentes para los siguientes 5 minutos, así sucesivamente hasta llegar a un total de </w:t>
            </w:r>
            <w:r w:rsidR="005B39C8">
              <w:rPr>
                <w:sz w:val="14"/>
                <w:szCs w:val="14"/>
              </w:rPr>
              <w:t>650</w:t>
            </w:r>
            <w:r w:rsidRPr="00DB5A83">
              <w:rPr>
                <w:sz w:val="14"/>
                <w:szCs w:val="14"/>
              </w:rPr>
              <w:t xml:space="preserve"> usuarios concurrentes, durante un total de 30 minutos aproximadamente, de acuerdo con la imagen del diseño de escenarios de performance testing. Para más detalle se adjunta el artefacto “Diseño de escenarios de Performance Testing”</w:t>
            </w:r>
          </w:p>
        </w:tc>
      </w:tr>
      <w:tr w:rsidR="00DB5A83" w:rsidRPr="00783E29" w14:paraId="7BDE3237" w14:textId="77777777" w:rsidTr="007328F3">
        <w:tc>
          <w:tcPr>
            <w:tcW w:w="846" w:type="dxa"/>
            <w:vMerge w:val="restart"/>
          </w:tcPr>
          <w:p w14:paraId="00137EBF" w14:textId="77777777" w:rsidR="00DB5A83" w:rsidRPr="00DB5A83" w:rsidRDefault="00DB5A83" w:rsidP="00DB5A83">
            <w:pPr>
              <w:jc w:val="center"/>
              <w:rPr>
                <w:rFonts w:ascii="Arial" w:hAnsi="Arial" w:cs="Arial"/>
                <w:noProof/>
                <w:sz w:val="14"/>
                <w:szCs w:val="14"/>
                <w:lang w:eastAsia="es-PE"/>
              </w:rPr>
            </w:pPr>
          </w:p>
          <w:p w14:paraId="0EF03C23" w14:textId="77777777" w:rsidR="00DB5A83" w:rsidRPr="00DB5A83" w:rsidRDefault="00DB5A83" w:rsidP="00DB5A83">
            <w:pPr>
              <w:jc w:val="center"/>
              <w:rPr>
                <w:rFonts w:ascii="Arial" w:hAnsi="Arial" w:cs="Arial"/>
                <w:noProof/>
                <w:sz w:val="14"/>
                <w:szCs w:val="14"/>
                <w:lang w:eastAsia="es-PE"/>
              </w:rPr>
            </w:pPr>
          </w:p>
          <w:p w14:paraId="760660B6" w14:textId="77777777" w:rsidR="00DB5A83" w:rsidRPr="00DB5A83" w:rsidRDefault="00DB5A83" w:rsidP="00DB5A83">
            <w:pPr>
              <w:jc w:val="center"/>
              <w:rPr>
                <w:rFonts w:ascii="Arial" w:hAnsi="Arial" w:cs="Arial"/>
                <w:noProof/>
                <w:sz w:val="14"/>
                <w:szCs w:val="14"/>
                <w:lang w:eastAsia="es-PE"/>
              </w:rPr>
            </w:pPr>
          </w:p>
          <w:p w14:paraId="700786FF" w14:textId="77777777" w:rsidR="00DB5A83" w:rsidRDefault="00DB5A83" w:rsidP="00DB5A83">
            <w:pPr>
              <w:jc w:val="center"/>
              <w:rPr>
                <w:rFonts w:ascii="Arial" w:hAnsi="Arial" w:cs="Arial"/>
                <w:noProof/>
                <w:sz w:val="14"/>
                <w:szCs w:val="14"/>
                <w:lang w:eastAsia="es-PE"/>
              </w:rPr>
            </w:pPr>
          </w:p>
          <w:p w14:paraId="5919DA10" w14:textId="72743AFA" w:rsidR="00DB5A83" w:rsidRPr="00DB5A83" w:rsidRDefault="00DB5A83" w:rsidP="00DB5A83">
            <w:pPr>
              <w:jc w:val="center"/>
              <w:rPr>
                <w:rFonts w:ascii="Arial" w:hAnsi="Arial" w:cs="Arial"/>
                <w:noProof/>
                <w:sz w:val="14"/>
                <w:szCs w:val="14"/>
                <w:lang w:eastAsia="es-PE"/>
              </w:rPr>
            </w:pPr>
            <w:r w:rsidRPr="00DB5A83">
              <w:rPr>
                <w:rFonts w:ascii="Arial" w:hAnsi="Arial" w:cs="Arial"/>
                <w:noProof/>
                <w:sz w:val="14"/>
                <w:szCs w:val="14"/>
                <w:lang w:eastAsia="es-PE"/>
              </w:rPr>
              <w:t>Picos</w:t>
            </w:r>
          </w:p>
        </w:tc>
        <w:tc>
          <w:tcPr>
            <w:tcW w:w="4394" w:type="dxa"/>
          </w:tcPr>
          <w:p w14:paraId="4FCF7B18" w14:textId="0D5DB097" w:rsidR="00DB5A83" w:rsidRPr="00DB5A83" w:rsidRDefault="00DB5A83" w:rsidP="00DB5A83">
            <w:pPr>
              <w:rPr>
                <w:sz w:val="14"/>
                <w:szCs w:val="14"/>
              </w:rPr>
            </w:pPr>
          </w:p>
        </w:tc>
        <w:tc>
          <w:tcPr>
            <w:tcW w:w="3820" w:type="dxa"/>
          </w:tcPr>
          <w:p w14:paraId="65B2150B" w14:textId="0B59C16A" w:rsidR="00DB5A83" w:rsidRPr="00DB5A83" w:rsidRDefault="00DB5A83" w:rsidP="00DB5A83">
            <w:pPr>
              <w:rPr>
                <w:sz w:val="14"/>
                <w:szCs w:val="14"/>
              </w:rPr>
            </w:pPr>
          </w:p>
        </w:tc>
      </w:tr>
      <w:tr w:rsidR="00900AE6" w:rsidRPr="00783E29" w14:paraId="7F2D844D" w14:textId="77777777" w:rsidTr="007328F3">
        <w:tc>
          <w:tcPr>
            <w:tcW w:w="846" w:type="dxa"/>
            <w:vMerge/>
          </w:tcPr>
          <w:p w14:paraId="44079A43" w14:textId="77777777" w:rsidR="00900AE6" w:rsidRPr="00DB5A83" w:rsidRDefault="00900AE6" w:rsidP="00900AE6">
            <w:pPr>
              <w:rPr>
                <w:rFonts w:ascii="Arial" w:hAnsi="Arial" w:cs="Arial"/>
                <w:noProof/>
                <w:sz w:val="14"/>
                <w:szCs w:val="14"/>
                <w:lang w:eastAsia="es-PE"/>
              </w:rPr>
            </w:pPr>
          </w:p>
        </w:tc>
        <w:tc>
          <w:tcPr>
            <w:tcW w:w="4394" w:type="dxa"/>
          </w:tcPr>
          <w:p w14:paraId="29442473" w14:textId="77777777" w:rsidR="00900AE6" w:rsidRPr="00DB5A83" w:rsidRDefault="00900AE6" w:rsidP="00900AE6">
            <w:pPr>
              <w:rPr>
                <w:sz w:val="14"/>
                <w:szCs w:val="14"/>
              </w:rPr>
            </w:pPr>
            <w:r w:rsidRPr="00DB5A83">
              <w:rPr>
                <w:sz w:val="14"/>
                <w:szCs w:val="14"/>
              </w:rPr>
              <w:t xml:space="preserve">Para las funcionalidades: </w:t>
            </w:r>
          </w:p>
          <w:p w14:paraId="36372A84" w14:textId="4480FF92" w:rsidR="00900AE6" w:rsidRPr="00DB5A83" w:rsidRDefault="00900AE6" w:rsidP="00900AE6">
            <w:pPr>
              <w:rPr>
                <w:sz w:val="14"/>
                <w:szCs w:val="14"/>
              </w:rPr>
            </w:pPr>
            <w:r w:rsidRPr="00DB5A83">
              <w:rPr>
                <w:sz w:val="14"/>
                <w:szCs w:val="14"/>
              </w:rPr>
              <w:t xml:space="preserve">• </w:t>
            </w:r>
            <w:proofErr w:type="spellStart"/>
            <w:r w:rsidR="00CF0D02">
              <w:rPr>
                <w:sz w:val="14"/>
                <w:szCs w:val="14"/>
              </w:rPr>
              <w:t>Message</w:t>
            </w:r>
            <w:proofErr w:type="spellEnd"/>
            <w:r w:rsidR="00CF0D02">
              <w:rPr>
                <w:sz w:val="14"/>
                <w:szCs w:val="14"/>
              </w:rPr>
              <w:t>-</w:t>
            </w:r>
            <w:proofErr w:type="gramStart"/>
            <w:r w:rsidR="00CF0D02">
              <w:rPr>
                <w:sz w:val="14"/>
                <w:szCs w:val="14"/>
              </w:rPr>
              <w:t>Hub</w:t>
            </w:r>
            <w:proofErr w:type="gramEnd"/>
            <w:r w:rsidR="00CF0D02" w:rsidRPr="00DB5A83">
              <w:rPr>
                <w:sz w:val="14"/>
                <w:szCs w:val="14"/>
              </w:rPr>
              <w:t xml:space="preserve"> (</w:t>
            </w:r>
            <w:r w:rsidR="00CF0D02">
              <w:rPr>
                <w:sz w:val="14"/>
                <w:szCs w:val="14"/>
              </w:rPr>
              <w:t>OCP</w:t>
            </w:r>
            <w:r w:rsidR="00CF0D02" w:rsidRPr="00DB5A83">
              <w:rPr>
                <w:sz w:val="14"/>
                <w:szCs w:val="14"/>
              </w:rPr>
              <w:t xml:space="preserve">) </w:t>
            </w:r>
          </w:p>
          <w:p w14:paraId="7D66E284" w14:textId="77777777" w:rsidR="00900AE6" w:rsidRPr="00DB5A83" w:rsidRDefault="00900AE6" w:rsidP="00900AE6">
            <w:pPr>
              <w:rPr>
                <w:sz w:val="14"/>
                <w:szCs w:val="14"/>
              </w:rPr>
            </w:pPr>
            <w:r w:rsidRPr="00DB5A83">
              <w:rPr>
                <w:b/>
                <w:bCs/>
                <w:sz w:val="14"/>
                <w:szCs w:val="14"/>
              </w:rPr>
              <w:t>Dado</w:t>
            </w:r>
            <w:r w:rsidRPr="00DB5A83">
              <w:rPr>
                <w:sz w:val="14"/>
                <w:szCs w:val="14"/>
              </w:rPr>
              <w:t xml:space="preserve"> que </w:t>
            </w:r>
            <w:r>
              <w:rPr>
                <w:sz w:val="14"/>
                <w:szCs w:val="14"/>
              </w:rPr>
              <w:t>2000</w:t>
            </w:r>
            <w:r w:rsidRPr="00DB5A83">
              <w:rPr>
                <w:sz w:val="14"/>
                <w:szCs w:val="14"/>
              </w:rPr>
              <w:t xml:space="preserve"> usuarios quieren realizar una consulta al endpoint del </w:t>
            </w:r>
            <w:r>
              <w:rPr>
                <w:sz w:val="14"/>
                <w:szCs w:val="14"/>
              </w:rPr>
              <w:t>api de error-</w:t>
            </w:r>
            <w:proofErr w:type="spellStart"/>
            <w:r>
              <w:rPr>
                <w:sz w:val="14"/>
                <w:szCs w:val="14"/>
              </w:rPr>
              <w:t>catalog</w:t>
            </w:r>
            <w:proofErr w:type="spellEnd"/>
            <w:r w:rsidRPr="00DB5A83">
              <w:rPr>
                <w:sz w:val="14"/>
                <w:szCs w:val="14"/>
              </w:rPr>
              <w:t>.</w:t>
            </w:r>
          </w:p>
          <w:p w14:paraId="6F0CD69D" w14:textId="77777777" w:rsidR="00900AE6" w:rsidRPr="00DB5A83" w:rsidRDefault="00900AE6" w:rsidP="00900AE6">
            <w:pPr>
              <w:rPr>
                <w:sz w:val="14"/>
                <w:szCs w:val="14"/>
              </w:rPr>
            </w:pPr>
            <w:r w:rsidRPr="00DB5A83">
              <w:rPr>
                <w:b/>
                <w:bCs/>
                <w:sz w:val="14"/>
                <w:szCs w:val="14"/>
              </w:rPr>
              <w:t>Cuando</w:t>
            </w:r>
            <w:r w:rsidRPr="00DB5A83">
              <w:rPr>
                <w:sz w:val="14"/>
                <w:szCs w:val="14"/>
              </w:rPr>
              <w:t xml:space="preserve"> envían su solicitud - request </w:t>
            </w:r>
          </w:p>
          <w:p w14:paraId="5A923E31" w14:textId="77777777" w:rsidR="00900AE6" w:rsidRPr="00DB5A83" w:rsidRDefault="00900AE6" w:rsidP="00900AE6">
            <w:pPr>
              <w:rPr>
                <w:sz w:val="14"/>
                <w:szCs w:val="14"/>
              </w:rPr>
            </w:pPr>
            <w:r w:rsidRPr="00DB5A83">
              <w:rPr>
                <w:b/>
                <w:bCs/>
                <w:sz w:val="14"/>
                <w:szCs w:val="14"/>
              </w:rPr>
              <w:t>Entonces</w:t>
            </w:r>
            <w:r w:rsidRPr="00DB5A83">
              <w:rPr>
                <w:sz w:val="14"/>
                <w:szCs w:val="14"/>
              </w:rPr>
              <w:t xml:space="preserve"> obtiene código de respuesta 200 </w:t>
            </w:r>
          </w:p>
          <w:p w14:paraId="3768D310" w14:textId="77777777" w:rsidR="00900AE6" w:rsidRPr="00DB5A83" w:rsidRDefault="00900AE6" w:rsidP="00900AE6">
            <w:pPr>
              <w:rPr>
                <w:sz w:val="14"/>
                <w:szCs w:val="14"/>
              </w:rPr>
            </w:pPr>
            <w:r w:rsidRPr="00DB5A83">
              <w:rPr>
                <w:b/>
                <w:bCs/>
                <w:sz w:val="14"/>
                <w:szCs w:val="14"/>
              </w:rPr>
              <w:t>Y</w:t>
            </w:r>
            <w:r w:rsidRPr="00DB5A83">
              <w:rPr>
                <w:sz w:val="14"/>
                <w:szCs w:val="14"/>
              </w:rPr>
              <w:t xml:space="preserve"> en tiempo promedio de respuesta es menor o igual a 1 segundos </w:t>
            </w:r>
          </w:p>
          <w:p w14:paraId="4B75F0EB" w14:textId="77777777" w:rsidR="00900AE6" w:rsidRPr="00DB5A83" w:rsidRDefault="00900AE6" w:rsidP="00900AE6">
            <w:pPr>
              <w:rPr>
                <w:sz w:val="14"/>
                <w:szCs w:val="14"/>
              </w:rPr>
            </w:pPr>
            <w:r w:rsidRPr="00DB5A83">
              <w:rPr>
                <w:b/>
                <w:bCs/>
                <w:sz w:val="14"/>
                <w:szCs w:val="14"/>
              </w:rPr>
              <w:t>Y</w:t>
            </w:r>
            <w:r w:rsidRPr="00DB5A83">
              <w:rPr>
                <w:sz w:val="14"/>
                <w:szCs w:val="14"/>
              </w:rPr>
              <w:t xml:space="preserve"> las transacciones por segundo mayor o igual a </w:t>
            </w:r>
            <w:r>
              <w:rPr>
                <w:sz w:val="14"/>
                <w:szCs w:val="14"/>
              </w:rPr>
              <w:t>400</w:t>
            </w:r>
            <w:r w:rsidRPr="00DB5A83">
              <w:rPr>
                <w:sz w:val="14"/>
                <w:szCs w:val="14"/>
              </w:rPr>
              <w:t xml:space="preserve">TPS </w:t>
            </w:r>
          </w:p>
          <w:p w14:paraId="72B5E04B" w14:textId="06A834A0" w:rsidR="00900AE6" w:rsidRPr="00DB5A83" w:rsidRDefault="00900AE6" w:rsidP="00900AE6">
            <w:pPr>
              <w:rPr>
                <w:sz w:val="14"/>
                <w:szCs w:val="14"/>
              </w:rPr>
            </w:pPr>
            <w:r w:rsidRPr="00DB5A83">
              <w:rPr>
                <w:b/>
                <w:bCs/>
                <w:sz w:val="14"/>
                <w:szCs w:val="14"/>
              </w:rPr>
              <w:t>Y</w:t>
            </w:r>
            <w:r w:rsidRPr="00DB5A83">
              <w:rPr>
                <w:sz w:val="14"/>
                <w:szCs w:val="14"/>
              </w:rPr>
              <w:t xml:space="preserve"> un porcentaje de error menor o igual a 1%</w:t>
            </w:r>
          </w:p>
        </w:tc>
        <w:tc>
          <w:tcPr>
            <w:tcW w:w="3820" w:type="dxa"/>
          </w:tcPr>
          <w:p w14:paraId="466A82EC" w14:textId="1F2920A5" w:rsidR="00900AE6" w:rsidRPr="00DB5A83" w:rsidRDefault="00900AE6" w:rsidP="00900AE6">
            <w:pPr>
              <w:rPr>
                <w:sz w:val="14"/>
                <w:szCs w:val="14"/>
              </w:rPr>
            </w:pPr>
            <w:r w:rsidRPr="00DB5A83">
              <w:rPr>
                <w:sz w:val="14"/>
                <w:szCs w:val="14"/>
              </w:rPr>
              <w:t xml:space="preserve">La inyección de usuarios consistirá en pruebas escalonadas, iniciando con 100 usuarios concurrentes para los primeros 5 minutos, luego subirán </w:t>
            </w:r>
            <w:r>
              <w:rPr>
                <w:sz w:val="14"/>
                <w:szCs w:val="14"/>
              </w:rPr>
              <w:t>1500</w:t>
            </w:r>
            <w:r w:rsidRPr="00DB5A83">
              <w:rPr>
                <w:sz w:val="14"/>
                <w:szCs w:val="14"/>
              </w:rPr>
              <w:t xml:space="preserve"> usuarios concurrentes para los siguientes 5 minutos, </w:t>
            </w:r>
            <w:r>
              <w:rPr>
                <w:sz w:val="14"/>
                <w:szCs w:val="14"/>
              </w:rPr>
              <w:t>posteriormente bajará a 300 usuarios, luego subirá a 2000 usuarios, para finalmente bajar a 200 usuarios</w:t>
            </w:r>
            <w:r w:rsidRPr="00DB5A83">
              <w:rPr>
                <w:sz w:val="14"/>
                <w:szCs w:val="14"/>
              </w:rPr>
              <w:t>, durante un total de 30 minutos aproximadamente, de acuerdo con la imagen del diseño de escenarios de performance testing. Para más detalle se adjunta el artefacto “Diseño de escenarios de Performance Testing”</w:t>
            </w:r>
          </w:p>
        </w:tc>
      </w:tr>
    </w:tbl>
    <w:p w14:paraId="7631948B" w14:textId="77777777" w:rsidR="00FB0BC8" w:rsidRPr="00FB0BC8" w:rsidRDefault="00FB0BC8" w:rsidP="00FB0BC8">
      <w:pPr>
        <w:rPr>
          <w:rFonts w:ascii="Arial" w:hAnsi="Arial" w:cs="Arial"/>
          <w:noProof/>
          <w:lang w:eastAsia="es-PE"/>
        </w:rPr>
      </w:pPr>
    </w:p>
    <w:p w14:paraId="3C6C0399" w14:textId="77777777" w:rsidR="00F30267" w:rsidRPr="00B94003" w:rsidRDefault="00F30267" w:rsidP="009F0947">
      <w:pPr>
        <w:pStyle w:val="Prrafodelista"/>
        <w:ind w:left="1224"/>
        <w:rPr>
          <w:rFonts w:ascii="Arial" w:hAnsi="Arial" w:cs="Arial"/>
          <w:noProof/>
          <w:lang w:eastAsia="es-PE"/>
        </w:rPr>
      </w:pPr>
    </w:p>
    <w:p w14:paraId="16D2DF40" w14:textId="72C629B6" w:rsidR="00F30267" w:rsidRDefault="00F30267" w:rsidP="009F0947">
      <w:pPr>
        <w:pStyle w:val="Prrafodelista"/>
        <w:ind w:left="1224"/>
        <w:rPr>
          <w:rFonts w:ascii="Arial" w:hAnsi="Arial" w:cs="Arial"/>
          <w:noProof/>
          <w:lang w:eastAsia="es-PE"/>
        </w:rPr>
      </w:pPr>
    </w:p>
    <w:p w14:paraId="373B1225" w14:textId="7033E5FD" w:rsidR="005B39C8" w:rsidRDefault="005B39C8" w:rsidP="009F0947">
      <w:pPr>
        <w:pStyle w:val="Prrafodelista"/>
        <w:ind w:left="1224"/>
        <w:rPr>
          <w:rFonts w:ascii="Arial" w:hAnsi="Arial" w:cs="Arial"/>
          <w:noProof/>
          <w:lang w:eastAsia="es-PE"/>
        </w:rPr>
      </w:pPr>
    </w:p>
    <w:p w14:paraId="120AFEDE" w14:textId="4AE04A1D" w:rsidR="005B39C8" w:rsidRDefault="005B39C8" w:rsidP="009F0947">
      <w:pPr>
        <w:pStyle w:val="Prrafodelista"/>
        <w:ind w:left="1224"/>
        <w:rPr>
          <w:rFonts w:ascii="Arial" w:hAnsi="Arial" w:cs="Arial"/>
          <w:noProof/>
          <w:lang w:eastAsia="es-PE"/>
        </w:rPr>
      </w:pPr>
    </w:p>
    <w:p w14:paraId="19880E9B" w14:textId="13A52282" w:rsidR="005B39C8" w:rsidRDefault="005B39C8" w:rsidP="009F0947">
      <w:pPr>
        <w:pStyle w:val="Prrafodelista"/>
        <w:ind w:left="1224"/>
        <w:rPr>
          <w:rFonts w:ascii="Arial" w:hAnsi="Arial" w:cs="Arial"/>
          <w:noProof/>
          <w:lang w:eastAsia="es-PE"/>
        </w:rPr>
      </w:pPr>
    </w:p>
    <w:p w14:paraId="412992AB" w14:textId="72EC81DC" w:rsidR="005B39C8" w:rsidRDefault="005B39C8" w:rsidP="009F0947">
      <w:pPr>
        <w:pStyle w:val="Prrafodelista"/>
        <w:ind w:left="1224"/>
        <w:rPr>
          <w:rFonts w:ascii="Arial" w:hAnsi="Arial" w:cs="Arial"/>
          <w:noProof/>
          <w:lang w:eastAsia="es-PE"/>
        </w:rPr>
      </w:pPr>
    </w:p>
    <w:p w14:paraId="763EC9A8" w14:textId="61CB323B" w:rsidR="005B39C8" w:rsidRDefault="005B39C8" w:rsidP="009F0947">
      <w:pPr>
        <w:pStyle w:val="Prrafodelista"/>
        <w:ind w:left="1224"/>
        <w:rPr>
          <w:rFonts w:ascii="Arial" w:hAnsi="Arial" w:cs="Arial"/>
          <w:noProof/>
          <w:lang w:eastAsia="es-PE"/>
        </w:rPr>
      </w:pPr>
    </w:p>
    <w:p w14:paraId="4B52F98B" w14:textId="493C29DB" w:rsidR="005B39C8" w:rsidRDefault="005B39C8" w:rsidP="009F0947">
      <w:pPr>
        <w:pStyle w:val="Prrafodelista"/>
        <w:ind w:left="1224"/>
        <w:rPr>
          <w:rFonts w:ascii="Arial" w:hAnsi="Arial" w:cs="Arial"/>
          <w:noProof/>
          <w:lang w:eastAsia="es-PE"/>
        </w:rPr>
      </w:pPr>
    </w:p>
    <w:p w14:paraId="241E80AA" w14:textId="413AC5E3" w:rsidR="005B39C8" w:rsidRDefault="005B39C8" w:rsidP="009F0947">
      <w:pPr>
        <w:pStyle w:val="Prrafodelista"/>
        <w:ind w:left="1224"/>
        <w:rPr>
          <w:rFonts w:ascii="Arial" w:hAnsi="Arial" w:cs="Arial"/>
          <w:noProof/>
          <w:lang w:eastAsia="es-PE"/>
        </w:rPr>
      </w:pPr>
    </w:p>
    <w:p w14:paraId="06C65DED" w14:textId="030DF304" w:rsidR="005B39C8" w:rsidRDefault="005B39C8" w:rsidP="009F0947">
      <w:pPr>
        <w:pStyle w:val="Prrafodelista"/>
        <w:ind w:left="1224"/>
        <w:rPr>
          <w:rFonts w:ascii="Arial" w:hAnsi="Arial" w:cs="Arial"/>
          <w:noProof/>
          <w:lang w:eastAsia="es-PE"/>
        </w:rPr>
      </w:pPr>
    </w:p>
    <w:p w14:paraId="4930907B" w14:textId="6723A915" w:rsidR="005B39C8" w:rsidRDefault="005B39C8" w:rsidP="009F0947">
      <w:pPr>
        <w:pStyle w:val="Prrafodelista"/>
        <w:ind w:left="1224"/>
        <w:rPr>
          <w:rFonts w:ascii="Arial" w:hAnsi="Arial" w:cs="Arial"/>
          <w:noProof/>
          <w:lang w:eastAsia="es-PE"/>
        </w:rPr>
      </w:pPr>
    </w:p>
    <w:p w14:paraId="5E1A78C6" w14:textId="38981E38" w:rsidR="005B39C8" w:rsidRDefault="005B39C8" w:rsidP="009F0947">
      <w:pPr>
        <w:pStyle w:val="Prrafodelista"/>
        <w:ind w:left="1224"/>
        <w:rPr>
          <w:rFonts w:ascii="Arial" w:hAnsi="Arial" w:cs="Arial"/>
          <w:noProof/>
          <w:lang w:eastAsia="es-PE"/>
        </w:rPr>
      </w:pPr>
    </w:p>
    <w:p w14:paraId="3ECC1F76" w14:textId="37DFD8E5" w:rsidR="005B39C8" w:rsidRDefault="005B39C8" w:rsidP="009F0947">
      <w:pPr>
        <w:pStyle w:val="Prrafodelista"/>
        <w:ind w:left="1224"/>
        <w:rPr>
          <w:rFonts w:ascii="Arial" w:hAnsi="Arial" w:cs="Arial"/>
          <w:noProof/>
          <w:lang w:eastAsia="es-PE"/>
        </w:rPr>
      </w:pPr>
    </w:p>
    <w:p w14:paraId="219099AB" w14:textId="4363EBBE" w:rsidR="005B39C8" w:rsidRDefault="005B39C8" w:rsidP="009F0947">
      <w:pPr>
        <w:pStyle w:val="Prrafodelista"/>
        <w:ind w:left="1224"/>
        <w:rPr>
          <w:rFonts w:ascii="Arial" w:hAnsi="Arial" w:cs="Arial"/>
          <w:noProof/>
          <w:lang w:eastAsia="es-PE"/>
        </w:rPr>
      </w:pPr>
    </w:p>
    <w:p w14:paraId="6B57C1D2" w14:textId="77777777" w:rsidR="005B39C8" w:rsidRPr="00B94003" w:rsidRDefault="005B39C8" w:rsidP="009F0947">
      <w:pPr>
        <w:pStyle w:val="Prrafodelista"/>
        <w:ind w:left="1224"/>
        <w:rPr>
          <w:rFonts w:ascii="Arial" w:hAnsi="Arial" w:cs="Arial"/>
          <w:noProof/>
          <w:lang w:eastAsia="es-PE"/>
        </w:rPr>
      </w:pPr>
    </w:p>
    <w:p w14:paraId="32CB457C" w14:textId="77777777" w:rsidR="00F30267" w:rsidRPr="00B94003" w:rsidRDefault="00F30267" w:rsidP="009F0947">
      <w:pPr>
        <w:pStyle w:val="Prrafodelista"/>
        <w:ind w:left="1224"/>
        <w:rPr>
          <w:rFonts w:ascii="Arial" w:hAnsi="Arial" w:cs="Arial"/>
          <w:noProof/>
          <w:lang w:eastAsia="es-PE"/>
        </w:rPr>
      </w:pPr>
    </w:p>
    <w:p w14:paraId="3B357878" w14:textId="77777777" w:rsidR="00F30267" w:rsidRPr="00B94003" w:rsidRDefault="00F30267" w:rsidP="009F0947">
      <w:pPr>
        <w:pStyle w:val="Prrafodelista"/>
        <w:ind w:left="1224"/>
        <w:rPr>
          <w:rFonts w:ascii="Arial" w:hAnsi="Arial" w:cs="Arial"/>
          <w:noProof/>
          <w:lang w:eastAsia="es-PE"/>
        </w:rPr>
      </w:pPr>
    </w:p>
    <w:p w14:paraId="741A71A2" w14:textId="0B19BAA1" w:rsidR="009F32FE" w:rsidRPr="006517CB" w:rsidRDefault="008C21F0" w:rsidP="006517CB">
      <w:pPr>
        <w:pStyle w:val="Ttulo2"/>
        <w:numPr>
          <w:ilvl w:val="1"/>
          <w:numId w:val="37"/>
        </w:numPr>
        <w:rPr>
          <w:ins w:id="22" w:author="Henry Jonathan Zacarias Ingaruca" w:date="2021-10-27T13:52:00Z"/>
          <w:rFonts w:ascii="Arial" w:hAnsi="Arial" w:cs="Arial"/>
          <w:b/>
          <w:bCs/>
          <w:sz w:val="22"/>
          <w:szCs w:val="22"/>
          <w:lang w:val="es-ES"/>
        </w:rPr>
      </w:pPr>
      <w:bookmarkStart w:id="23" w:name="_Toc115707240"/>
      <w:r w:rsidRPr="006517CB">
        <w:rPr>
          <w:rFonts w:ascii="Arial" w:hAnsi="Arial" w:cs="Arial"/>
          <w:b/>
          <w:bCs/>
          <w:sz w:val="22"/>
          <w:szCs w:val="22"/>
          <w:lang w:val="es-ES"/>
        </w:rPr>
        <w:lastRenderedPageBreak/>
        <w:t>Monitoreo</w:t>
      </w:r>
      <w:bookmarkEnd w:id="23"/>
      <w:r w:rsidR="00D92C18">
        <w:rPr>
          <w:rFonts w:ascii="Arial" w:hAnsi="Arial" w:cs="Arial"/>
          <w:b/>
          <w:bCs/>
          <w:sz w:val="22"/>
          <w:szCs w:val="22"/>
          <w:lang w:val="es-ES"/>
        </w:rPr>
        <w:t xml:space="preserve"> </w:t>
      </w:r>
    </w:p>
    <w:p w14:paraId="3F36A154" w14:textId="77777777" w:rsidR="00A203D2" w:rsidRPr="00B94003" w:rsidRDefault="00A203D2" w:rsidP="00F81DA0">
      <w:pPr>
        <w:pStyle w:val="Prrafodelista"/>
        <w:ind w:left="1512"/>
        <w:rPr>
          <w:rFonts w:ascii="Arial" w:hAnsi="Arial" w:cs="Arial"/>
          <w:color w:val="2F5496" w:themeColor="accent1" w:themeShade="BF"/>
          <w:lang w:val="es-ES"/>
        </w:rPr>
      </w:pPr>
    </w:p>
    <w:p w14:paraId="5C2E50EF" w14:textId="4915D584" w:rsidR="0025147F" w:rsidRPr="002B0485" w:rsidRDefault="00934A89" w:rsidP="002B0485">
      <w:pPr>
        <w:ind w:left="804" w:firstLine="708"/>
        <w:jc w:val="both"/>
        <w:rPr>
          <w:rFonts w:ascii="Arial" w:hAnsi="Arial" w:cs="Arial"/>
        </w:rPr>
      </w:pPr>
      <w:r w:rsidRPr="002B0485">
        <w:rPr>
          <w:rFonts w:ascii="Arial" w:hAnsi="Arial" w:cs="Arial"/>
        </w:rPr>
        <w:t xml:space="preserve">Se realizará el monitoreo desde Dynatrace y Apache </w:t>
      </w:r>
      <w:proofErr w:type="spellStart"/>
      <w:r w:rsidRPr="002B0485">
        <w:rPr>
          <w:rFonts w:ascii="Arial" w:hAnsi="Arial" w:cs="Arial"/>
        </w:rPr>
        <w:t>Jmeter</w:t>
      </w:r>
      <w:proofErr w:type="spellEnd"/>
    </w:p>
    <w:p w14:paraId="67F5CFB5" w14:textId="47084139" w:rsidR="0025147F" w:rsidRPr="00B94003" w:rsidRDefault="002B7A77" w:rsidP="00DA01CB">
      <w:pPr>
        <w:ind w:left="804" w:firstLine="708"/>
        <w:jc w:val="both"/>
        <w:rPr>
          <w:rFonts w:ascii="Arial" w:hAnsi="Arial" w:cs="Arial"/>
        </w:rPr>
      </w:pPr>
      <w:r>
        <w:rPr>
          <w:rFonts w:ascii="Arial" w:hAnsi="Arial" w:cs="Arial"/>
          <w:b/>
        </w:rPr>
        <w:t>Ilustración N°04</w:t>
      </w:r>
      <w:r w:rsidR="0025147F" w:rsidRPr="00B94003">
        <w:rPr>
          <w:rFonts w:ascii="Arial" w:hAnsi="Arial" w:cs="Arial"/>
        </w:rPr>
        <w:t xml:space="preserve"> – Monitoreo de componentes por herramienta</w:t>
      </w:r>
      <w:r w:rsidR="00473E22" w:rsidRPr="00B94003">
        <w:rPr>
          <w:rFonts w:ascii="Arial" w:hAnsi="Arial" w:cs="Arial"/>
        </w:rPr>
        <w:t xml:space="preserve"> </w:t>
      </w:r>
    </w:p>
    <w:p w14:paraId="6D6E1A0B" w14:textId="4E26F078" w:rsidR="00856948" w:rsidRPr="00B94003" w:rsidRDefault="009E29A8" w:rsidP="00485BC0">
      <w:pPr>
        <w:jc w:val="center"/>
        <w:rPr>
          <w:rFonts w:ascii="Arial" w:hAnsi="Arial" w:cs="Arial"/>
          <w:lang w:val="es-ES"/>
        </w:rPr>
      </w:pPr>
      <w:r>
        <w:rPr>
          <w:noProof/>
        </w:rPr>
        <w:drawing>
          <wp:inline distT="0" distB="0" distL="0" distR="0" wp14:anchorId="46E3FE64" wp14:editId="78762955">
            <wp:extent cx="4467225" cy="1534160"/>
            <wp:effectExtent l="0" t="0" r="952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2">
                      <a:extLst>
                        <a:ext uri="{28A0092B-C50C-407E-A947-70E740481C1C}">
                          <a14:useLocalDpi xmlns:a14="http://schemas.microsoft.com/office/drawing/2010/main" val="0"/>
                        </a:ext>
                      </a:extLst>
                    </a:blip>
                    <a:srcRect b="62028"/>
                    <a:stretch>
                      <a:fillRect/>
                    </a:stretch>
                  </pic:blipFill>
                  <pic:spPr>
                    <a:xfrm>
                      <a:off x="0" y="0"/>
                      <a:ext cx="4468157" cy="1534480"/>
                    </a:xfrm>
                    <a:prstGeom prst="rect">
                      <a:avLst/>
                    </a:prstGeom>
                  </pic:spPr>
                </pic:pic>
              </a:graphicData>
            </a:graphic>
          </wp:inline>
        </w:drawing>
      </w:r>
    </w:p>
    <w:p w14:paraId="579B5998" w14:textId="0CAE83A0" w:rsidR="00984A51" w:rsidRPr="00984A51" w:rsidRDefault="000B03BE" w:rsidP="00F326DE">
      <w:pPr>
        <w:pStyle w:val="Ttulo1"/>
        <w:numPr>
          <w:ilvl w:val="0"/>
          <w:numId w:val="37"/>
        </w:numPr>
        <w:spacing w:after="240"/>
        <w:rPr>
          <w:rFonts w:ascii="Arial" w:hAnsi="Arial" w:cs="Arial"/>
          <w:b/>
          <w:sz w:val="22"/>
          <w:szCs w:val="22"/>
          <w:lang w:val="es-ES"/>
        </w:rPr>
      </w:pPr>
      <w:bookmarkStart w:id="24" w:name="_Toc115707241"/>
      <w:r>
        <w:rPr>
          <w:rFonts w:ascii="Arial" w:hAnsi="Arial" w:cs="Arial"/>
          <w:b/>
          <w:sz w:val="22"/>
          <w:szCs w:val="22"/>
          <w:lang w:val="es-ES"/>
        </w:rPr>
        <w:t>CRONOGRAMA DEL PROYECTO</w:t>
      </w:r>
      <w:r w:rsidR="00D92C18">
        <w:rPr>
          <w:rFonts w:ascii="Arial" w:hAnsi="Arial" w:cs="Arial"/>
          <w:b/>
          <w:sz w:val="22"/>
          <w:szCs w:val="22"/>
          <w:lang w:val="es-ES"/>
        </w:rPr>
        <w:t xml:space="preserve"> </w:t>
      </w:r>
      <w:r w:rsidR="00D92C18" w:rsidRPr="0062149D">
        <w:rPr>
          <w:rFonts w:ascii="Arial" w:hAnsi="Arial" w:cs="Arial"/>
          <w:b/>
          <w:bCs/>
          <w:i/>
          <w:iCs/>
          <w:color w:val="C00000"/>
          <w:sz w:val="16"/>
          <w:szCs w:val="16"/>
        </w:rPr>
        <w:t>(Sección Obligatoria)</w:t>
      </w:r>
      <w:bookmarkEnd w:id="24"/>
    </w:p>
    <w:p w14:paraId="0D296A1A" w14:textId="46F57139" w:rsidR="00984A51" w:rsidRPr="006517CB" w:rsidRDefault="002B7A77" w:rsidP="006517CB">
      <w:pPr>
        <w:ind w:left="1416"/>
        <w:jc w:val="center"/>
        <w:rPr>
          <w:lang w:eastAsia="es-PE" w:bidi="es-PE"/>
        </w:rPr>
      </w:pPr>
      <w:r w:rsidRPr="00B94003">
        <w:rPr>
          <w:rFonts w:ascii="Arial" w:hAnsi="Arial" w:cs="Arial"/>
          <w:b/>
          <w:lang w:val="es-ES"/>
        </w:rPr>
        <w:t xml:space="preserve">Tabla </w:t>
      </w:r>
      <w:proofErr w:type="spellStart"/>
      <w:r w:rsidRPr="00B94003">
        <w:rPr>
          <w:rFonts w:ascii="Arial" w:hAnsi="Arial" w:cs="Arial"/>
          <w:b/>
          <w:lang w:val="es-ES"/>
        </w:rPr>
        <w:t>N°</w:t>
      </w:r>
      <w:proofErr w:type="spellEnd"/>
      <w:r w:rsidRPr="00B94003">
        <w:rPr>
          <w:rFonts w:ascii="Arial" w:hAnsi="Arial" w:cs="Arial"/>
          <w:b/>
          <w:lang w:val="es-ES"/>
        </w:rPr>
        <w:t xml:space="preserve"> </w:t>
      </w:r>
      <w:r>
        <w:rPr>
          <w:rFonts w:ascii="Arial" w:hAnsi="Arial" w:cs="Arial"/>
          <w:b/>
          <w:lang w:val="es-ES"/>
        </w:rPr>
        <w:t>05</w:t>
      </w:r>
      <w:r w:rsidRPr="00B94003">
        <w:rPr>
          <w:rFonts w:ascii="Arial" w:hAnsi="Arial" w:cs="Arial"/>
          <w:b/>
          <w:lang w:val="es-ES"/>
        </w:rPr>
        <w:t xml:space="preserve"> </w:t>
      </w:r>
      <w:r>
        <w:rPr>
          <w:rFonts w:ascii="Arial" w:hAnsi="Arial" w:cs="Arial"/>
          <w:b/>
          <w:lang w:val="es-ES"/>
        </w:rPr>
        <w:t>–</w:t>
      </w:r>
      <w:r w:rsidRPr="00B94003">
        <w:rPr>
          <w:rFonts w:ascii="Arial" w:hAnsi="Arial" w:cs="Arial"/>
          <w:b/>
          <w:lang w:val="es-ES"/>
        </w:rPr>
        <w:t xml:space="preserve"> </w:t>
      </w:r>
      <w:r w:rsidRPr="002B7A77">
        <w:rPr>
          <w:rFonts w:ascii="Arial" w:hAnsi="Arial" w:cs="Arial"/>
          <w:lang w:val="es-ES"/>
        </w:rPr>
        <w:t>Cronograma</w:t>
      </w:r>
      <w:r>
        <w:rPr>
          <w:rFonts w:ascii="Arial" w:hAnsi="Arial" w:cs="Arial"/>
          <w:lang w:val="es-ES"/>
        </w:rPr>
        <w:t xml:space="preserve"> de actividades</w:t>
      </w:r>
    </w:p>
    <w:tbl>
      <w:tblPr>
        <w:tblW w:w="6340" w:type="dxa"/>
        <w:jc w:val="center"/>
        <w:tblLook w:val="04A0" w:firstRow="1" w:lastRow="0" w:firstColumn="1" w:lastColumn="0" w:noHBand="0" w:noVBand="1"/>
      </w:tblPr>
      <w:tblGrid>
        <w:gridCol w:w="1845"/>
        <w:gridCol w:w="1876"/>
        <w:gridCol w:w="1158"/>
        <w:gridCol w:w="1461"/>
      </w:tblGrid>
      <w:tr w:rsidR="002B0485" w:rsidRPr="002B0485" w14:paraId="78C0BECA" w14:textId="77777777" w:rsidTr="002B0485">
        <w:trPr>
          <w:trHeight w:val="315"/>
          <w:jc w:val="center"/>
        </w:trPr>
        <w:tc>
          <w:tcPr>
            <w:tcW w:w="1882" w:type="dxa"/>
            <w:vMerge w:val="restart"/>
            <w:tcBorders>
              <w:top w:val="single" w:sz="8" w:space="0" w:color="auto"/>
              <w:left w:val="single" w:sz="8" w:space="0" w:color="auto"/>
              <w:bottom w:val="single" w:sz="8" w:space="0" w:color="000000"/>
              <w:right w:val="single" w:sz="8" w:space="0" w:color="auto"/>
            </w:tcBorders>
            <w:shd w:val="clear" w:color="000000" w:fill="AEAAAA"/>
            <w:vAlign w:val="center"/>
            <w:hideMark/>
          </w:tcPr>
          <w:p w14:paraId="01B773CD" w14:textId="77777777" w:rsidR="002B0485" w:rsidRPr="002B0485" w:rsidRDefault="002B0485" w:rsidP="002B0485">
            <w:pPr>
              <w:spacing w:after="0" w:line="240" w:lineRule="auto"/>
              <w:jc w:val="center"/>
              <w:rPr>
                <w:rFonts w:ascii="Arial" w:eastAsia="Times New Roman" w:hAnsi="Arial" w:cs="Arial"/>
                <w:b/>
                <w:bCs/>
                <w:color w:val="538135"/>
                <w:sz w:val="20"/>
                <w:szCs w:val="20"/>
                <w:lang w:val="en-US"/>
              </w:rPr>
            </w:pPr>
            <w:r w:rsidRPr="002B0485">
              <w:rPr>
                <w:rFonts w:ascii="Arial" w:eastAsia="Times New Roman" w:hAnsi="Arial" w:cs="Arial"/>
                <w:b/>
                <w:bCs/>
                <w:color w:val="538135"/>
                <w:sz w:val="20"/>
                <w:szCs w:val="20"/>
              </w:rPr>
              <w:t>Fase</w:t>
            </w:r>
          </w:p>
        </w:tc>
        <w:tc>
          <w:tcPr>
            <w:tcW w:w="1997" w:type="dxa"/>
            <w:tcBorders>
              <w:top w:val="single" w:sz="8" w:space="0" w:color="auto"/>
              <w:left w:val="nil"/>
              <w:bottom w:val="single" w:sz="8" w:space="0" w:color="auto"/>
              <w:right w:val="single" w:sz="8" w:space="0" w:color="auto"/>
            </w:tcBorders>
            <w:shd w:val="clear" w:color="000000" w:fill="AEAAAA"/>
            <w:vAlign w:val="center"/>
            <w:hideMark/>
          </w:tcPr>
          <w:p w14:paraId="75E222C3" w14:textId="01851D66" w:rsidR="002B0485" w:rsidRPr="002B0485" w:rsidRDefault="002B0485" w:rsidP="002B0485">
            <w:pPr>
              <w:spacing w:after="0" w:line="240" w:lineRule="auto"/>
              <w:jc w:val="center"/>
              <w:rPr>
                <w:rFonts w:ascii="Arial" w:eastAsia="Times New Roman" w:hAnsi="Arial" w:cs="Arial"/>
                <w:b/>
                <w:bCs/>
                <w:color w:val="538135"/>
                <w:sz w:val="18"/>
                <w:szCs w:val="18"/>
                <w:lang w:val="en-US"/>
              </w:rPr>
            </w:pPr>
            <w:r w:rsidRPr="002B0485">
              <w:rPr>
                <w:rFonts w:ascii="Arial" w:eastAsia="Times New Roman" w:hAnsi="Arial" w:cs="Arial"/>
                <w:b/>
                <w:bCs/>
                <w:color w:val="538135"/>
                <w:sz w:val="18"/>
                <w:szCs w:val="18"/>
              </w:rPr>
              <w:t xml:space="preserve">Sprint </w:t>
            </w:r>
            <w:r w:rsidR="002819FC">
              <w:rPr>
                <w:rFonts w:ascii="Arial" w:eastAsia="Times New Roman" w:hAnsi="Arial" w:cs="Arial"/>
                <w:b/>
                <w:bCs/>
                <w:color w:val="538135"/>
                <w:sz w:val="18"/>
                <w:szCs w:val="18"/>
              </w:rPr>
              <w:t>6</w:t>
            </w:r>
          </w:p>
        </w:tc>
        <w:tc>
          <w:tcPr>
            <w:tcW w:w="1186" w:type="dxa"/>
            <w:tcBorders>
              <w:top w:val="single" w:sz="8" w:space="0" w:color="auto"/>
              <w:left w:val="nil"/>
              <w:bottom w:val="nil"/>
              <w:right w:val="single" w:sz="8" w:space="0" w:color="auto"/>
            </w:tcBorders>
            <w:shd w:val="clear" w:color="000000" w:fill="AEAAAA"/>
            <w:vAlign w:val="center"/>
            <w:hideMark/>
          </w:tcPr>
          <w:p w14:paraId="7F5C81E2" w14:textId="77777777" w:rsidR="002B0485" w:rsidRPr="002B0485" w:rsidRDefault="002B0485" w:rsidP="002B0485">
            <w:pPr>
              <w:spacing w:after="0" w:line="240" w:lineRule="auto"/>
              <w:jc w:val="center"/>
              <w:rPr>
                <w:rFonts w:ascii="Arial" w:eastAsia="Times New Roman" w:hAnsi="Arial" w:cs="Arial"/>
                <w:b/>
                <w:bCs/>
                <w:color w:val="538135"/>
                <w:sz w:val="18"/>
                <w:szCs w:val="18"/>
                <w:lang w:val="en-US"/>
              </w:rPr>
            </w:pPr>
            <w:r w:rsidRPr="002B0485">
              <w:rPr>
                <w:rFonts w:ascii="Arial" w:eastAsia="Times New Roman" w:hAnsi="Arial" w:cs="Arial"/>
                <w:b/>
                <w:bCs/>
                <w:color w:val="538135"/>
                <w:sz w:val="18"/>
                <w:szCs w:val="18"/>
              </w:rPr>
              <w:t xml:space="preserve">Equipo </w:t>
            </w:r>
          </w:p>
        </w:tc>
        <w:tc>
          <w:tcPr>
            <w:tcW w:w="1275" w:type="dxa"/>
            <w:vMerge w:val="restart"/>
            <w:tcBorders>
              <w:top w:val="single" w:sz="8" w:space="0" w:color="auto"/>
              <w:left w:val="single" w:sz="8" w:space="0" w:color="auto"/>
              <w:bottom w:val="single" w:sz="8" w:space="0" w:color="000000"/>
              <w:right w:val="single" w:sz="8" w:space="0" w:color="auto"/>
            </w:tcBorders>
            <w:shd w:val="clear" w:color="000000" w:fill="AEAAAA"/>
            <w:vAlign w:val="center"/>
            <w:hideMark/>
          </w:tcPr>
          <w:p w14:paraId="1AEFB35D" w14:textId="77777777" w:rsidR="002B0485" w:rsidRPr="002B0485" w:rsidRDefault="002B0485" w:rsidP="002B0485">
            <w:pPr>
              <w:spacing w:after="0" w:line="240" w:lineRule="auto"/>
              <w:rPr>
                <w:rFonts w:ascii="Arial" w:eastAsia="Times New Roman" w:hAnsi="Arial" w:cs="Arial"/>
                <w:b/>
                <w:bCs/>
                <w:color w:val="538135"/>
                <w:sz w:val="20"/>
                <w:szCs w:val="20"/>
                <w:lang w:val="en-US"/>
              </w:rPr>
            </w:pPr>
            <w:r w:rsidRPr="002B0485">
              <w:rPr>
                <w:rFonts w:ascii="Arial" w:eastAsia="Times New Roman" w:hAnsi="Arial" w:cs="Arial"/>
                <w:b/>
                <w:bCs/>
                <w:color w:val="538135"/>
                <w:sz w:val="20"/>
                <w:szCs w:val="20"/>
              </w:rPr>
              <w:t>Responsable</w:t>
            </w:r>
          </w:p>
        </w:tc>
      </w:tr>
      <w:tr w:rsidR="002B0485" w:rsidRPr="002B0485" w14:paraId="5EC06565" w14:textId="77777777" w:rsidTr="002B0485">
        <w:trPr>
          <w:trHeight w:val="315"/>
          <w:jc w:val="center"/>
        </w:trPr>
        <w:tc>
          <w:tcPr>
            <w:tcW w:w="1882" w:type="dxa"/>
            <w:vMerge/>
            <w:tcBorders>
              <w:top w:val="single" w:sz="8" w:space="0" w:color="auto"/>
              <w:left w:val="single" w:sz="8" w:space="0" w:color="auto"/>
              <w:bottom w:val="single" w:sz="8" w:space="0" w:color="000000"/>
              <w:right w:val="single" w:sz="8" w:space="0" w:color="auto"/>
            </w:tcBorders>
            <w:vAlign w:val="center"/>
            <w:hideMark/>
          </w:tcPr>
          <w:p w14:paraId="15643A94" w14:textId="77777777" w:rsidR="002B0485" w:rsidRPr="002B0485" w:rsidRDefault="002B0485" w:rsidP="002B0485">
            <w:pPr>
              <w:spacing w:after="0" w:line="240" w:lineRule="auto"/>
              <w:rPr>
                <w:rFonts w:ascii="Arial" w:eastAsia="Times New Roman" w:hAnsi="Arial" w:cs="Arial"/>
                <w:b/>
                <w:bCs/>
                <w:color w:val="538135"/>
                <w:sz w:val="20"/>
                <w:szCs w:val="20"/>
                <w:lang w:val="en-US"/>
              </w:rPr>
            </w:pPr>
          </w:p>
        </w:tc>
        <w:tc>
          <w:tcPr>
            <w:tcW w:w="1997" w:type="dxa"/>
            <w:tcBorders>
              <w:top w:val="nil"/>
              <w:left w:val="nil"/>
              <w:bottom w:val="single" w:sz="8" w:space="0" w:color="auto"/>
              <w:right w:val="single" w:sz="8" w:space="0" w:color="auto"/>
            </w:tcBorders>
            <w:shd w:val="clear" w:color="000000" w:fill="AEAAAA"/>
            <w:vAlign w:val="center"/>
            <w:hideMark/>
          </w:tcPr>
          <w:p w14:paraId="41280885" w14:textId="30F98FE1" w:rsidR="002B0485" w:rsidRPr="002B0485" w:rsidRDefault="002819FC" w:rsidP="002B0485">
            <w:pPr>
              <w:spacing w:after="0" w:line="240" w:lineRule="auto"/>
              <w:jc w:val="center"/>
              <w:rPr>
                <w:rFonts w:ascii="Arial" w:eastAsia="Times New Roman" w:hAnsi="Arial" w:cs="Arial"/>
                <w:b/>
                <w:bCs/>
                <w:color w:val="538135"/>
                <w:sz w:val="16"/>
                <w:szCs w:val="16"/>
                <w:lang w:val="en-US"/>
              </w:rPr>
            </w:pPr>
            <w:r w:rsidRPr="00900AE6">
              <w:rPr>
                <w:rFonts w:ascii="Arial" w:eastAsia="Times New Roman" w:hAnsi="Arial" w:cs="Arial"/>
                <w:color w:val="538135"/>
                <w:sz w:val="16"/>
                <w:szCs w:val="16"/>
              </w:rPr>
              <w:t>28/09</w:t>
            </w:r>
            <w:r>
              <w:rPr>
                <w:rFonts w:ascii="Arial" w:eastAsia="Times New Roman" w:hAnsi="Arial" w:cs="Arial"/>
                <w:b/>
                <w:bCs/>
                <w:color w:val="538135"/>
                <w:sz w:val="16"/>
                <w:szCs w:val="16"/>
              </w:rPr>
              <w:t xml:space="preserve"> al </w:t>
            </w:r>
            <w:r w:rsidR="00900AE6">
              <w:rPr>
                <w:rFonts w:ascii="Arial" w:eastAsia="Times New Roman" w:hAnsi="Arial" w:cs="Arial"/>
                <w:b/>
                <w:bCs/>
                <w:color w:val="538135"/>
                <w:sz w:val="16"/>
                <w:szCs w:val="16"/>
              </w:rPr>
              <w:t>11</w:t>
            </w:r>
            <w:r>
              <w:rPr>
                <w:rFonts w:ascii="Arial" w:eastAsia="Times New Roman" w:hAnsi="Arial" w:cs="Arial"/>
                <w:b/>
                <w:bCs/>
                <w:color w:val="538135"/>
                <w:sz w:val="16"/>
                <w:szCs w:val="16"/>
              </w:rPr>
              <w:t>/10</w:t>
            </w:r>
          </w:p>
        </w:tc>
        <w:tc>
          <w:tcPr>
            <w:tcW w:w="1186" w:type="dxa"/>
            <w:tcBorders>
              <w:top w:val="nil"/>
              <w:left w:val="nil"/>
              <w:bottom w:val="single" w:sz="8" w:space="0" w:color="auto"/>
              <w:right w:val="single" w:sz="8" w:space="0" w:color="auto"/>
            </w:tcBorders>
            <w:shd w:val="clear" w:color="000000" w:fill="AEAAAA"/>
            <w:vAlign w:val="center"/>
            <w:hideMark/>
          </w:tcPr>
          <w:p w14:paraId="37DBBE78" w14:textId="77777777" w:rsidR="002B0485" w:rsidRPr="002B0485" w:rsidRDefault="002B0485" w:rsidP="002B0485">
            <w:pPr>
              <w:spacing w:after="0" w:line="240" w:lineRule="auto"/>
              <w:jc w:val="center"/>
              <w:rPr>
                <w:rFonts w:ascii="Arial" w:eastAsia="Times New Roman" w:hAnsi="Arial" w:cs="Arial"/>
                <w:b/>
                <w:bCs/>
                <w:color w:val="538135"/>
                <w:sz w:val="18"/>
                <w:szCs w:val="18"/>
                <w:lang w:val="en-US"/>
              </w:rPr>
            </w:pPr>
            <w:r w:rsidRPr="002B0485">
              <w:rPr>
                <w:rFonts w:ascii="Arial" w:eastAsia="Times New Roman" w:hAnsi="Arial" w:cs="Arial"/>
                <w:b/>
                <w:bCs/>
                <w:color w:val="538135"/>
                <w:sz w:val="18"/>
                <w:szCs w:val="18"/>
              </w:rPr>
              <w:t>Soporte</w:t>
            </w:r>
          </w:p>
        </w:tc>
        <w:tc>
          <w:tcPr>
            <w:tcW w:w="1275" w:type="dxa"/>
            <w:vMerge/>
            <w:tcBorders>
              <w:top w:val="single" w:sz="8" w:space="0" w:color="auto"/>
              <w:left w:val="single" w:sz="8" w:space="0" w:color="auto"/>
              <w:bottom w:val="single" w:sz="8" w:space="0" w:color="000000"/>
              <w:right w:val="single" w:sz="8" w:space="0" w:color="auto"/>
            </w:tcBorders>
            <w:vAlign w:val="center"/>
            <w:hideMark/>
          </w:tcPr>
          <w:p w14:paraId="0426C781" w14:textId="77777777" w:rsidR="002B0485" w:rsidRPr="002B0485" w:rsidRDefault="002B0485" w:rsidP="002B0485">
            <w:pPr>
              <w:spacing w:after="0" w:line="240" w:lineRule="auto"/>
              <w:rPr>
                <w:rFonts w:ascii="Arial" w:eastAsia="Times New Roman" w:hAnsi="Arial" w:cs="Arial"/>
                <w:b/>
                <w:bCs/>
                <w:color w:val="538135"/>
                <w:sz w:val="20"/>
                <w:szCs w:val="20"/>
                <w:lang w:val="en-US"/>
              </w:rPr>
            </w:pPr>
          </w:p>
        </w:tc>
      </w:tr>
      <w:tr w:rsidR="002B0485" w:rsidRPr="002B0485" w14:paraId="3703FD00" w14:textId="77777777" w:rsidTr="002B0485">
        <w:trPr>
          <w:trHeight w:val="315"/>
          <w:jc w:val="center"/>
        </w:trPr>
        <w:tc>
          <w:tcPr>
            <w:tcW w:w="1882" w:type="dxa"/>
            <w:tcBorders>
              <w:top w:val="nil"/>
              <w:left w:val="single" w:sz="8" w:space="0" w:color="auto"/>
              <w:bottom w:val="single" w:sz="8" w:space="0" w:color="auto"/>
              <w:right w:val="single" w:sz="8" w:space="0" w:color="auto"/>
            </w:tcBorders>
            <w:shd w:val="clear" w:color="auto" w:fill="auto"/>
            <w:vAlign w:val="center"/>
            <w:hideMark/>
          </w:tcPr>
          <w:p w14:paraId="15FEC31D" w14:textId="77777777" w:rsidR="002B0485" w:rsidRPr="002B0485" w:rsidRDefault="002B0485" w:rsidP="002B0485">
            <w:pPr>
              <w:spacing w:after="0" w:line="240" w:lineRule="auto"/>
              <w:rPr>
                <w:rFonts w:ascii="Arial" w:eastAsia="Times New Roman" w:hAnsi="Arial" w:cs="Arial"/>
                <w:color w:val="000000"/>
                <w:sz w:val="18"/>
                <w:szCs w:val="18"/>
                <w:lang w:val="en-US"/>
              </w:rPr>
            </w:pPr>
            <w:r w:rsidRPr="002B0485">
              <w:rPr>
                <w:rFonts w:ascii="Arial" w:eastAsia="Times New Roman" w:hAnsi="Arial" w:cs="Arial"/>
                <w:color w:val="000000"/>
                <w:sz w:val="18"/>
                <w:szCs w:val="18"/>
              </w:rPr>
              <w:t>Preparación</w:t>
            </w:r>
          </w:p>
        </w:tc>
        <w:tc>
          <w:tcPr>
            <w:tcW w:w="1997" w:type="dxa"/>
            <w:tcBorders>
              <w:top w:val="nil"/>
              <w:left w:val="nil"/>
              <w:bottom w:val="single" w:sz="8" w:space="0" w:color="auto"/>
              <w:right w:val="single" w:sz="8" w:space="0" w:color="auto"/>
            </w:tcBorders>
            <w:shd w:val="clear" w:color="auto" w:fill="auto"/>
            <w:vAlign w:val="center"/>
            <w:hideMark/>
          </w:tcPr>
          <w:p w14:paraId="698FE6D4" w14:textId="77777777" w:rsidR="002B0485" w:rsidRPr="002B0485" w:rsidRDefault="002B0485" w:rsidP="002B0485">
            <w:pPr>
              <w:spacing w:after="0" w:line="240" w:lineRule="auto"/>
              <w:rPr>
                <w:rFonts w:ascii="Arial" w:eastAsia="Times New Roman" w:hAnsi="Arial" w:cs="Arial"/>
                <w:color w:val="000000"/>
                <w:sz w:val="18"/>
                <w:szCs w:val="18"/>
                <w:lang w:val="en-US"/>
              </w:rPr>
            </w:pPr>
            <w:r w:rsidRPr="002B0485">
              <w:rPr>
                <w:rFonts w:ascii="Arial" w:eastAsia="Times New Roman" w:hAnsi="Arial" w:cs="Arial"/>
                <w:color w:val="000000"/>
                <w:sz w:val="18"/>
                <w:szCs w:val="18"/>
              </w:rPr>
              <w:t> </w:t>
            </w:r>
          </w:p>
        </w:tc>
        <w:tc>
          <w:tcPr>
            <w:tcW w:w="1186" w:type="dxa"/>
            <w:tcBorders>
              <w:top w:val="nil"/>
              <w:left w:val="nil"/>
              <w:bottom w:val="single" w:sz="8" w:space="0" w:color="auto"/>
              <w:right w:val="single" w:sz="8" w:space="0" w:color="auto"/>
            </w:tcBorders>
            <w:shd w:val="clear" w:color="auto" w:fill="auto"/>
            <w:vAlign w:val="center"/>
            <w:hideMark/>
          </w:tcPr>
          <w:p w14:paraId="5097552A" w14:textId="77777777" w:rsidR="002B0485" w:rsidRPr="002B0485" w:rsidRDefault="002B0485" w:rsidP="002B0485">
            <w:pPr>
              <w:spacing w:after="0" w:line="240" w:lineRule="auto"/>
              <w:rPr>
                <w:rFonts w:ascii="Arial" w:eastAsia="Times New Roman" w:hAnsi="Arial" w:cs="Arial"/>
                <w:color w:val="000000"/>
                <w:sz w:val="18"/>
                <w:szCs w:val="18"/>
                <w:lang w:val="en-US"/>
              </w:rPr>
            </w:pPr>
            <w:r w:rsidRPr="002B0485">
              <w:rPr>
                <w:rFonts w:ascii="Arial" w:eastAsia="Times New Roman" w:hAnsi="Arial" w:cs="Arial"/>
                <w:color w:val="000000"/>
                <w:sz w:val="18"/>
                <w:szCs w:val="18"/>
              </w:rPr>
              <w:t> </w:t>
            </w:r>
          </w:p>
        </w:tc>
        <w:tc>
          <w:tcPr>
            <w:tcW w:w="1275" w:type="dxa"/>
            <w:tcBorders>
              <w:top w:val="nil"/>
              <w:left w:val="nil"/>
              <w:bottom w:val="single" w:sz="8" w:space="0" w:color="auto"/>
              <w:right w:val="single" w:sz="8" w:space="0" w:color="auto"/>
            </w:tcBorders>
            <w:shd w:val="clear" w:color="auto" w:fill="auto"/>
            <w:vAlign w:val="center"/>
            <w:hideMark/>
          </w:tcPr>
          <w:p w14:paraId="58AB19A7" w14:textId="77777777" w:rsidR="002B0485" w:rsidRPr="002B0485" w:rsidRDefault="002B0485" w:rsidP="002B0485">
            <w:pPr>
              <w:spacing w:after="0" w:line="240" w:lineRule="auto"/>
              <w:jc w:val="center"/>
              <w:rPr>
                <w:rFonts w:ascii="Arial" w:eastAsia="Times New Roman" w:hAnsi="Arial" w:cs="Arial"/>
                <w:color w:val="000000"/>
                <w:sz w:val="18"/>
                <w:szCs w:val="18"/>
                <w:lang w:val="en-US"/>
              </w:rPr>
            </w:pPr>
            <w:r w:rsidRPr="002B0485">
              <w:rPr>
                <w:rFonts w:ascii="Arial" w:eastAsia="Times New Roman" w:hAnsi="Arial" w:cs="Arial"/>
                <w:color w:val="000000"/>
                <w:sz w:val="18"/>
                <w:szCs w:val="18"/>
              </w:rPr>
              <w:t>QA</w:t>
            </w:r>
          </w:p>
        </w:tc>
      </w:tr>
      <w:tr w:rsidR="002B0485" w:rsidRPr="002B0485" w14:paraId="5C9FD900" w14:textId="77777777" w:rsidTr="002B0485">
        <w:trPr>
          <w:trHeight w:val="315"/>
          <w:jc w:val="center"/>
        </w:trPr>
        <w:tc>
          <w:tcPr>
            <w:tcW w:w="1882" w:type="dxa"/>
            <w:tcBorders>
              <w:top w:val="nil"/>
              <w:left w:val="single" w:sz="8" w:space="0" w:color="auto"/>
              <w:bottom w:val="single" w:sz="8" w:space="0" w:color="auto"/>
              <w:right w:val="single" w:sz="8" w:space="0" w:color="auto"/>
            </w:tcBorders>
            <w:shd w:val="clear" w:color="auto" w:fill="auto"/>
            <w:vAlign w:val="center"/>
            <w:hideMark/>
          </w:tcPr>
          <w:p w14:paraId="2F0DC0F8" w14:textId="77777777" w:rsidR="002B0485" w:rsidRPr="002B0485" w:rsidRDefault="002B0485" w:rsidP="002B0485">
            <w:pPr>
              <w:spacing w:after="0" w:line="240" w:lineRule="auto"/>
              <w:rPr>
                <w:rFonts w:ascii="Arial" w:eastAsia="Times New Roman" w:hAnsi="Arial" w:cs="Arial"/>
                <w:color w:val="000000"/>
                <w:sz w:val="18"/>
                <w:szCs w:val="18"/>
                <w:lang w:val="en-US"/>
              </w:rPr>
            </w:pPr>
            <w:r w:rsidRPr="002B0485">
              <w:rPr>
                <w:rFonts w:ascii="Arial" w:eastAsia="Times New Roman" w:hAnsi="Arial" w:cs="Arial"/>
                <w:color w:val="000000"/>
                <w:sz w:val="18"/>
                <w:szCs w:val="18"/>
              </w:rPr>
              <w:t>Estrategia</w:t>
            </w:r>
          </w:p>
        </w:tc>
        <w:tc>
          <w:tcPr>
            <w:tcW w:w="1997" w:type="dxa"/>
            <w:tcBorders>
              <w:top w:val="nil"/>
              <w:left w:val="nil"/>
              <w:bottom w:val="single" w:sz="8" w:space="0" w:color="auto"/>
              <w:right w:val="single" w:sz="8" w:space="0" w:color="auto"/>
            </w:tcBorders>
            <w:shd w:val="clear" w:color="auto" w:fill="auto"/>
            <w:vAlign w:val="center"/>
            <w:hideMark/>
          </w:tcPr>
          <w:p w14:paraId="3DB0A703" w14:textId="77777777" w:rsidR="002B0485" w:rsidRPr="002B0485" w:rsidRDefault="002B0485" w:rsidP="002B0485">
            <w:pPr>
              <w:spacing w:after="0" w:line="240" w:lineRule="auto"/>
              <w:rPr>
                <w:rFonts w:ascii="Arial" w:eastAsia="Times New Roman" w:hAnsi="Arial" w:cs="Arial"/>
                <w:color w:val="000000"/>
                <w:sz w:val="18"/>
                <w:szCs w:val="18"/>
                <w:lang w:val="en-US"/>
              </w:rPr>
            </w:pPr>
            <w:r w:rsidRPr="002B0485">
              <w:rPr>
                <w:rFonts w:ascii="Arial" w:eastAsia="Times New Roman" w:hAnsi="Arial" w:cs="Arial"/>
                <w:color w:val="000000"/>
                <w:sz w:val="18"/>
                <w:szCs w:val="18"/>
              </w:rPr>
              <w:t> </w:t>
            </w:r>
          </w:p>
        </w:tc>
        <w:tc>
          <w:tcPr>
            <w:tcW w:w="1186" w:type="dxa"/>
            <w:tcBorders>
              <w:top w:val="nil"/>
              <w:left w:val="nil"/>
              <w:bottom w:val="single" w:sz="8" w:space="0" w:color="auto"/>
              <w:right w:val="single" w:sz="8" w:space="0" w:color="auto"/>
            </w:tcBorders>
            <w:shd w:val="clear" w:color="auto" w:fill="auto"/>
            <w:vAlign w:val="center"/>
            <w:hideMark/>
          </w:tcPr>
          <w:p w14:paraId="3D03EB6B" w14:textId="77777777" w:rsidR="002B0485" w:rsidRPr="002B0485" w:rsidRDefault="002B0485" w:rsidP="002B0485">
            <w:pPr>
              <w:spacing w:after="0" w:line="240" w:lineRule="auto"/>
              <w:rPr>
                <w:rFonts w:ascii="Arial" w:eastAsia="Times New Roman" w:hAnsi="Arial" w:cs="Arial"/>
                <w:color w:val="000000"/>
                <w:sz w:val="18"/>
                <w:szCs w:val="18"/>
                <w:lang w:val="en-US"/>
              </w:rPr>
            </w:pPr>
            <w:r w:rsidRPr="002B0485">
              <w:rPr>
                <w:rFonts w:ascii="Arial" w:eastAsia="Times New Roman" w:hAnsi="Arial" w:cs="Arial"/>
                <w:color w:val="000000"/>
                <w:sz w:val="18"/>
                <w:szCs w:val="18"/>
              </w:rPr>
              <w:t> </w:t>
            </w:r>
          </w:p>
        </w:tc>
        <w:tc>
          <w:tcPr>
            <w:tcW w:w="1275" w:type="dxa"/>
            <w:tcBorders>
              <w:top w:val="nil"/>
              <w:left w:val="nil"/>
              <w:bottom w:val="single" w:sz="8" w:space="0" w:color="auto"/>
              <w:right w:val="single" w:sz="8" w:space="0" w:color="auto"/>
            </w:tcBorders>
            <w:shd w:val="clear" w:color="auto" w:fill="auto"/>
            <w:vAlign w:val="center"/>
            <w:hideMark/>
          </w:tcPr>
          <w:p w14:paraId="5A6B2CBB" w14:textId="77777777" w:rsidR="002B0485" w:rsidRPr="002B0485" w:rsidRDefault="002B0485" w:rsidP="002B0485">
            <w:pPr>
              <w:spacing w:after="0" w:line="240" w:lineRule="auto"/>
              <w:jc w:val="center"/>
              <w:rPr>
                <w:rFonts w:ascii="Arial" w:eastAsia="Times New Roman" w:hAnsi="Arial" w:cs="Arial"/>
                <w:color w:val="000000"/>
                <w:sz w:val="18"/>
                <w:szCs w:val="18"/>
                <w:lang w:val="en-US"/>
              </w:rPr>
            </w:pPr>
            <w:r w:rsidRPr="002B0485">
              <w:rPr>
                <w:rFonts w:ascii="Arial" w:eastAsia="Times New Roman" w:hAnsi="Arial" w:cs="Arial"/>
                <w:color w:val="000000"/>
                <w:sz w:val="18"/>
                <w:szCs w:val="18"/>
              </w:rPr>
              <w:t>QA</w:t>
            </w:r>
          </w:p>
        </w:tc>
      </w:tr>
      <w:tr w:rsidR="002B0485" w:rsidRPr="002B0485" w14:paraId="328F07B8" w14:textId="77777777" w:rsidTr="002B0485">
        <w:trPr>
          <w:trHeight w:val="315"/>
          <w:jc w:val="center"/>
        </w:trPr>
        <w:tc>
          <w:tcPr>
            <w:tcW w:w="1882" w:type="dxa"/>
            <w:tcBorders>
              <w:top w:val="nil"/>
              <w:left w:val="single" w:sz="8" w:space="0" w:color="auto"/>
              <w:bottom w:val="single" w:sz="8" w:space="0" w:color="auto"/>
              <w:right w:val="single" w:sz="8" w:space="0" w:color="auto"/>
            </w:tcBorders>
            <w:shd w:val="clear" w:color="auto" w:fill="auto"/>
            <w:vAlign w:val="center"/>
            <w:hideMark/>
          </w:tcPr>
          <w:p w14:paraId="7B54B162" w14:textId="77777777" w:rsidR="002B0485" w:rsidRPr="002B0485" w:rsidRDefault="002B0485" w:rsidP="002B0485">
            <w:pPr>
              <w:spacing w:after="0" w:line="240" w:lineRule="auto"/>
              <w:rPr>
                <w:rFonts w:ascii="Arial" w:eastAsia="Times New Roman" w:hAnsi="Arial" w:cs="Arial"/>
                <w:color w:val="000000"/>
                <w:sz w:val="18"/>
                <w:szCs w:val="18"/>
                <w:lang w:val="en-US"/>
              </w:rPr>
            </w:pPr>
            <w:r w:rsidRPr="002B0485">
              <w:rPr>
                <w:rFonts w:ascii="Arial" w:eastAsia="Times New Roman" w:hAnsi="Arial" w:cs="Arial"/>
                <w:color w:val="000000"/>
                <w:sz w:val="18"/>
                <w:szCs w:val="18"/>
              </w:rPr>
              <w:t>Implementación</w:t>
            </w:r>
          </w:p>
        </w:tc>
        <w:tc>
          <w:tcPr>
            <w:tcW w:w="1997" w:type="dxa"/>
            <w:tcBorders>
              <w:top w:val="nil"/>
              <w:left w:val="nil"/>
              <w:bottom w:val="single" w:sz="8" w:space="0" w:color="auto"/>
              <w:right w:val="single" w:sz="8" w:space="0" w:color="auto"/>
            </w:tcBorders>
            <w:shd w:val="clear" w:color="auto" w:fill="auto"/>
            <w:vAlign w:val="center"/>
            <w:hideMark/>
          </w:tcPr>
          <w:p w14:paraId="7B25FB60" w14:textId="77777777" w:rsidR="002B0485" w:rsidRPr="002B0485" w:rsidRDefault="002B0485" w:rsidP="002B0485">
            <w:pPr>
              <w:spacing w:after="0" w:line="240" w:lineRule="auto"/>
              <w:rPr>
                <w:rFonts w:ascii="Arial" w:eastAsia="Times New Roman" w:hAnsi="Arial" w:cs="Arial"/>
                <w:color w:val="000000"/>
                <w:sz w:val="18"/>
                <w:szCs w:val="18"/>
                <w:lang w:val="en-US"/>
              </w:rPr>
            </w:pPr>
            <w:r w:rsidRPr="002B0485">
              <w:rPr>
                <w:rFonts w:ascii="Arial" w:eastAsia="Times New Roman" w:hAnsi="Arial" w:cs="Arial"/>
                <w:color w:val="000000"/>
                <w:sz w:val="18"/>
                <w:szCs w:val="18"/>
              </w:rPr>
              <w:t> </w:t>
            </w:r>
          </w:p>
        </w:tc>
        <w:tc>
          <w:tcPr>
            <w:tcW w:w="1186" w:type="dxa"/>
            <w:tcBorders>
              <w:top w:val="nil"/>
              <w:left w:val="nil"/>
              <w:bottom w:val="single" w:sz="8" w:space="0" w:color="auto"/>
              <w:right w:val="single" w:sz="8" w:space="0" w:color="auto"/>
            </w:tcBorders>
            <w:shd w:val="clear" w:color="auto" w:fill="auto"/>
            <w:vAlign w:val="center"/>
            <w:hideMark/>
          </w:tcPr>
          <w:p w14:paraId="7B299EF6" w14:textId="77777777" w:rsidR="002B0485" w:rsidRPr="002B0485" w:rsidRDefault="002B0485" w:rsidP="002B0485">
            <w:pPr>
              <w:spacing w:after="0" w:line="240" w:lineRule="auto"/>
              <w:rPr>
                <w:rFonts w:ascii="Arial" w:eastAsia="Times New Roman" w:hAnsi="Arial" w:cs="Arial"/>
                <w:color w:val="000000"/>
                <w:sz w:val="18"/>
                <w:szCs w:val="18"/>
                <w:lang w:val="en-US"/>
              </w:rPr>
            </w:pPr>
            <w:r w:rsidRPr="002B0485">
              <w:rPr>
                <w:rFonts w:ascii="Arial" w:eastAsia="Times New Roman" w:hAnsi="Arial" w:cs="Arial"/>
                <w:color w:val="000000"/>
                <w:sz w:val="18"/>
                <w:szCs w:val="18"/>
              </w:rPr>
              <w:t> </w:t>
            </w:r>
          </w:p>
        </w:tc>
        <w:tc>
          <w:tcPr>
            <w:tcW w:w="1275" w:type="dxa"/>
            <w:tcBorders>
              <w:top w:val="nil"/>
              <w:left w:val="nil"/>
              <w:bottom w:val="single" w:sz="8" w:space="0" w:color="auto"/>
              <w:right w:val="single" w:sz="8" w:space="0" w:color="auto"/>
            </w:tcBorders>
            <w:shd w:val="clear" w:color="auto" w:fill="auto"/>
            <w:vAlign w:val="center"/>
            <w:hideMark/>
          </w:tcPr>
          <w:p w14:paraId="06C444C6" w14:textId="77777777" w:rsidR="002B0485" w:rsidRPr="002B0485" w:rsidRDefault="002B0485" w:rsidP="002B0485">
            <w:pPr>
              <w:spacing w:after="0" w:line="240" w:lineRule="auto"/>
              <w:jc w:val="center"/>
              <w:rPr>
                <w:rFonts w:ascii="Arial" w:eastAsia="Times New Roman" w:hAnsi="Arial" w:cs="Arial"/>
                <w:color w:val="000000"/>
                <w:sz w:val="18"/>
                <w:szCs w:val="18"/>
                <w:lang w:val="en-US"/>
              </w:rPr>
            </w:pPr>
            <w:r w:rsidRPr="002B0485">
              <w:rPr>
                <w:rFonts w:ascii="Arial" w:eastAsia="Times New Roman" w:hAnsi="Arial" w:cs="Arial"/>
                <w:color w:val="000000"/>
                <w:sz w:val="18"/>
                <w:szCs w:val="18"/>
              </w:rPr>
              <w:t>QA</w:t>
            </w:r>
          </w:p>
        </w:tc>
      </w:tr>
      <w:tr w:rsidR="002B0485" w:rsidRPr="002B0485" w14:paraId="387086F5" w14:textId="77777777" w:rsidTr="002B0485">
        <w:trPr>
          <w:trHeight w:val="315"/>
          <w:jc w:val="center"/>
        </w:trPr>
        <w:tc>
          <w:tcPr>
            <w:tcW w:w="1882" w:type="dxa"/>
            <w:tcBorders>
              <w:top w:val="nil"/>
              <w:left w:val="single" w:sz="8" w:space="0" w:color="auto"/>
              <w:bottom w:val="single" w:sz="8" w:space="0" w:color="auto"/>
              <w:right w:val="single" w:sz="8" w:space="0" w:color="auto"/>
            </w:tcBorders>
            <w:shd w:val="clear" w:color="auto" w:fill="auto"/>
            <w:vAlign w:val="center"/>
            <w:hideMark/>
          </w:tcPr>
          <w:p w14:paraId="3427E2A1" w14:textId="77777777" w:rsidR="002B0485" w:rsidRPr="002B0485" w:rsidRDefault="002B0485" w:rsidP="002B0485">
            <w:pPr>
              <w:spacing w:after="0" w:line="240" w:lineRule="auto"/>
              <w:rPr>
                <w:rFonts w:ascii="Arial" w:eastAsia="Times New Roman" w:hAnsi="Arial" w:cs="Arial"/>
                <w:color w:val="000000"/>
                <w:sz w:val="18"/>
                <w:szCs w:val="18"/>
                <w:lang w:val="en-US"/>
              </w:rPr>
            </w:pPr>
            <w:r w:rsidRPr="002B0485">
              <w:rPr>
                <w:rFonts w:ascii="Arial" w:eastAsia="Times New Roman" w:hAnsi="Arial" w:cs="Arial"/>
                <w:color w:val="000000"/>
                <w:sz w:val="18"/>
                <w:szCs w:val="18"/>
              </w:rPr>
              <w:t>Configuración</w:t>
            </w:r>
          </w:p>
        </w:tc>
        <w:tc>
          <w:tcPr>
            <w:tcW w:w="1997" w:type="dxa"/>
            <w:tcBorders>
              <w:top w:val="nil"/>
              <w:left w:val="nil"/>
              <w:bottom w:val="single" w:sz="8" w:space="0" w:color="auto"/>
              <w:right w:val="single" w:sz="8" w:space="0" w:color="auto"/>
            </w:tcBorders>
            <w:shd w:val="clear" w:color="auto" w:fill="auto"/>
            <w:vAlign w:val="center"/>
            <w:hideMark/>
          </w:tcPr>
          <w:p w14:paraId="792E0A95" w14:textId="77777777" w:rsidR="002B0485" w:rsidRPr="002B0485" w:rsidRDefault="002B0485" w:rsidP="002B0485">
            <w:pPr>
              <w:spacing w:after="0" w:line="240" w:lineRule="auto"/>
              <w:rPr>
                <w:rFonts w:ascii="Arial" w:eastAsia="Times New Roman" w:hAnsi="Arial" w:cs="Arial"/>
                <w:color w:val="000000"/>
                <w:sz w:val="18"/>
                <w:szCs w:val="18"/>
                <w:lang w:val="en-US"/>
              </w:rPr>
            </w:pPr>
            <w:r w:rsidRPr="002B0485">
              <w:rPr>
                <w:rFonts w:ascii="Arial" w:eastAsia="Times New Roman" w:hAnsi="Arial" w:cs="Arial"/>
                <w:color w:val="000000"/>
                <w:sz w:val="18"/>
                <w:szCs w:val="18"/>
              </w:rPr>
              <w:t> </w:t>
            </w:r>
          </w:p>
        </w:tc>
        <w:tc>
          <w:tcPr>
            <w:tcW w:w="1186" w:type="dxa"/>
            <w:tcBorders>
              <w:top w:val="nil"/>
              <w:left w:val="nil"/>
              <w:bottom w:val="single" w:sz="8" w:space="0" w:color="auto"/>
              <w:right w:val="single" w:sz="8" w:space="0" w:color="auto"/>
            </w:tcBorders>
            <w:shd w:val="clear" w:color="auto" w:fill="auto"/>
            <w:vAlign w:val="center"/>
            <w:hideMark/>
          </w:tcPr>
          <w:p w14:paraId="7658FCFF" w14:textId="77777777" w:rsidR="002B0485" w:rsidRPr="002B0485" w:rsidRDefault="002B0485" w:rsidP="002B0485">
            <w:pPr>
              <w:spacing w:after="0" w:line="240" w:lineRule="auto"/>
              <w:jc w:val="center"/>
              <w:rPr>
                <w:rFonts w:ascii="Arial" w:eastAsia="Times New Roman" w:hAnsi="Arial" w:cs="Arial"/>
                <w:color w:val="000000"/>
                <w:sz w:val="18"/>
                <w:szCs w:val="18"/>
                <w:lang w:val="en-US"/>
              </w:rPr>
            </w:pPr>
            <w:r w:rsidRPr="002B0485">
              <w:rPr>
                <w:rFonts w:ascii="Arial" w:eastAsia="Times New Roman" w:hAnsi="Arial" w:cs="Arial"/>
                <w:color w:val="000000"/>
                <w:sz w:val="18"/>
                <w:szCs w:val="18"/>
                <w:lang w:val="en-US"/>
              </w:rPr>
              <w:t>ATLAS</w:t>
            </w:r>
          </w:p>
        </w:tc>
        <w:tc>
          <w:tcPr>
            <w:tcW w:w="1275" w:type="dxa"/>
            <w:tcBorders>
              <w:top w:val="nil"/>
              <w:left w:val="nil"/>
              <w:bottom w:val="single" w:sz="8" w:space="0" w:color="auto"/>
              <w:right w:val="single" w:sz="8" w:space="0" w:color="auto"/>
            </w:tcBorders>
            <w:shd w:val="clear" w:color="auto" w:fill="auto"/>
            <w:vAlign w:val="center"/>
            <w:hideMark/>
          </w:tcPr>
          <w:p w14:paraId="4EEEC10A" w14:textId="77777777" w:rsidR="002B0485" w:rsidRPr="002B0485" w:rsidRDefault="002B0485" w:rsidP="002B0485">
            <w:pPr>
              <w:spacing w:after="0" w:line="240" w:lineRule="auto"/>
              <w:jc w:val="center"/>
              <w:rPr>
                <w:rFonts w:ascii="Arial" w:eastAsia="Times New Roman" w:hAnsi="Arial" w:cs="Arial"/>
                <w:color w:val="000000"/>
                <w:sz w:val="18"/>
                <w:szCs w:val="18"/>
                <w:lang w:val="en-US"/>
              </w:rPr>
            </w:pPr>
            <w:r w:rsidRPr="002B0485">
              <w:rPr>
                <w:rFonts w:ascii="Arial" w:eastAsia="Times New Roman" w:hAnsi="Arial" w:cs="Arial"/>
                <w:color w:val="000000"/>
                <w:sz w:val="18"/>
                <w:szCs w:val="18"/>
              </w:rPr>
              <w:t>QA</w:t>
            </w:r>
          </w:p>
        </w:tc>
      </w:tr>
      <w:tr w:rsidR="002B0485" w:rsidRPr="002B0485" w14:paraId="2B99FE85" w14:textId="77777777" w:rsidTr="002B0485">
        <w:trPr>
          <w:trHeight w:val="315"/>
          <w:jc w:val="center"/>
        </w:trPr>
        <w:tc>
          <w:tcPr>
            <w:tcW w:w="1882" w:type="dxa"/>
            <w:tcBorders>
              <w:top w:val="nil"/>
              <w:left w:val="single" w:sz="8" w:space="0" w:color="auto"/>
              <w:bottom w:val="single" w:sz="8" w:space="0" w:color="auto"/>
              <w:right w:val="single" w:sz="8" w:space="0" w:color="auto"/>
            </w:tcBorders>
            <w:shd w:val="clear" w:color="auto" w:fill="auto"/>
            <w:vAlign w:val="center"/>
            <w:hideMark/>
          </w:tcPr>
          <w:p w14:paraId="4FF6352D" w14:textId="77777777" w:rsidR="002B0485" w:rsidRPr="002B0485" w:rsidRDefault="002B0485" w:rsidP="002B0485">
            <w:pPr>
              <w:spacing w:after="0" w:line="240" w:lineRule="auto"/>
              <w:rPr>
                <w:rFonts w:ascii="Arial" w:eastAsia="Times New Roman" w:hAnsi="Arial" w:cs="Arial"/>
                <w:color w:val="000000"/>
                <w:sz w:val="18"/>
                <w:szCs w:val="18"/>
                <w:lang w:val="en-US"/>
              </w:rPr>
            </w:pPr>
            <w:r w:rsidRPr="002B0485">
              <w:rPr>
                <w:rFonts w:ascii="Arial" w:eastAsia="Times New Roman" w:hAnsi="Arial" w:cs="Arial"/>
                <w:color w:val="000000"/>
                <w:sz w:val="18"/>
                <w:szCs w:val="18"/>
              </w:rPr>
              <w:t>Ejecución y Analítica</w:t>
            </w:r>
          </w:p>
        </w:tc>
        <w:tc>
          <w:tcPr>
            <w:tcW w:w="1997" w:type="dxa"/>
            <w:tcBorders>
              <w:top w:val="nil"/>
              <w:left w:val="nil"/>
              <w:bottom w:val="single" w:sz="8" w:space="0" w:color="auto"/>
              <w:right w:val="single" w:sz="8" w:space="0" w:color="auto"/>
            </w:tcBorders>
            <w:shd w:val="clear" w:color="auto" w:fill="auto"/>
            <w:vAlign w:val="center"/>
            <w:hideMark/>
          </w:tcPr>
          <w:p w14:paraId="3362E6D3" w14:textId="77777777" w:rsidR="002B0485" w:rsidRPr="002B0485" w:rsidRDefault="002B0485" w:rsidP="002B0485">
            <w:pPr>
              <w:spacing w:after="0" w:line="240" w:lineRule="auto"/>
              <w:rPr>
                <w:rFonts w:ascii="Arial" w:eastAsia="Times New Roman" w:hAnsi="Arial" w:cs="Arial"/>
                <w:color w:val="000000"/>
                <w:sz w:val="18"/>
                <w:szCs w:val="18"/>
                <w:lang w:val="en-US"/>
              </w:rPr>
            </w:pPr>
            <w:r w:rsidRPr="002B0485">
              <w:rPr>
                <w:rFonts w:ascii="Arial" w:eastAsia="Times New Roman" w:hAnsi="Arial" w:cs="Arial"/>
                <w:color w:val="000000"/>
                <w:sz w:val="18"/>
                <w:szCs w:val="18"/>
              </w:rPr>
              <w:t> </w:t>
            </w:r>
          </w:p>
        </w:tc>
        <w:tc>
          <w:tcPr>
            <w:tcW w:w="1186" w:type="dxa"/>
            <w:tcBorders>
              <w:top w:val="nil"/>
              <w:left w:val="nil"/>
              <w:bottom w:val="single" w:sz="8" w:space="0" w:color="auto"/>
              <w:right w:val="single" w:sz="8" w:space="0" w:color="auto"/>
            </w:tcBorders>
            <w:shd w:val="clear" w:color="auto" w:fill="auto"/>
            <w:vAlign w:val="center"/>
            <w:hideMark/>
          </w:tcPr>
          <w:p w14:paraId="743E0092" w14:textId="77777777" w:rsidR="002B0485" w:rsidRPr="002B0485" w:rsidRDefault="002B0485" w:rsidP="002B0485">
            <w:pPr>
              <w:spacing w:after="0" w:line="240" w:lineRule="auto"/>
              <w:jc w:val="center"/>
              <w:rPr>
                <w:rFonts w:ascii="Arial" w:eastAsia="Times New Roman" w:hAnsi="Arial" w:cs="Arial"/>
                <w:color w:val="000000"/>
                <w:sz w:val="18"/>
                <w:szCs w:val="18"/>
                <w:lang w:val="en-US"/>
              </w:rPr>
            </w:pPr>
            <w:r w:rsidRPr="002B0485">
              <w:rPr>
                <w:rFonts w:ascii="Arial" w:eastAsia="Times New Roman" w:hAnsi="Arial" w:cs="Arial"/>
                <w:color w:val="000000"/>
                <w:sz w:val="18"/>
                <w:szCs w:val="18"/>
                <w:lang w:val="en-US"/>
              </w:rPr>
              <w:t>ATLAS</w:t>
            </w:r>
          </w:p>
        </w:tc>
        <w:tc>
          <w:tcPr>
            <w:tcW w:w="1275" w:type="dxa"/>
            <w:tcBorders>
              <w:top w:val="nil"/>
              <w:left w:val="nil"/>
              <w:bottom w:val="single" w:sz="8" w:space="0" w:color="auto"/>
              <w:right w:val="single" w:sz="8" w:space="0" w:color="auto"/>
            </w:tcBorders>
            <w:shd w:val="clear" w:color="auto" w:fill="auto"/>
            <w:vAlign w:val="center"/>
            <w:hideMark/>
          </w:tcPr>
          <w:p w14:paraId="09A8CBAA" w14:textId="77777777" w:rsidR="002B0485" w:rsidRPr="002B0485" w:rsidRDefault="002B0485" w:rsidP="002B0485">
            <w:pPr>
              <w:spacing w:after="0" w:line="240" w:lineRule="auto"/>
              <w:jc w:val="center"/>
              <w:rPr>
                <w:rFonts w:ascii="Arial" w:eastAsia="Times New Roman" w:hAnsi="Arial" w:cs="Arial"/>
                <w:color w:val="000000"/>
                <w:sz w:val="18"/>
                <w:szCs w:val="18"/>
                <w:lang w:val="en-US"/>
              </w:rPr>
            </w:pPr>
            <w:r w:rsidRPr="002B0485">
              <w:rPr>
                <w:rFonts w:ascii="Arial" w:eastAsia="Times New Roman" w:hAnsi="Arial" w:cs="Arial"/>
                <w:color w:val="000000"/>
                <w:sz w:val="18"/>
                <w:szCs w:val="18"/>
              </w:rPr>
              <w:t>QA</w:t>
            </w:r>
          </w:p>
        </w:tc>
      </w:tr>
    </w:tbl>
    <w:p w14:paraId="64E57100" w14:textId="77777777" w:rsidR="00A203D2" w:rsidRDefault="00A203D2" w:rsidP="00984A51">
      <w:pPr>
        <w:pStyle w:val="Textoindependiente"/>
        <w:spacing w:before="8"/>
        <w:rPr>
          <w:b/>
          <w:sz w:val="26"/>
        </w:rPr>
      </w:pPr>
    </w:p>
    <w:p w14:paraId="08D8112F" w14:textId="77777777" w:rsidR="00984A51" w:rsidRPr="00194200" w:rsidRDefault="00984A51" w:rsidP="006517CB">
      <w:pPr>
        <w:pStyle w:val="Textoindependiente"/>
        <w:spacing w:before="101"/>
        <w:ind w:left="1123" w:right="925"/>
        <w:jc w:val="center"/>
        <w:rPr>
          <w:rFonts w:ascii="Arial" w:eastAsiaTheme="minorEastAsia" w:hAnsi="Arial" w:cs="Arial"/>
          <w:i/>
          <w:iCs/>
          <w:color w:val="538135" w:themeColor="accent6" w:themeShade="BF"/>
          <w:lang w:val="es-MX" w:eastAsia="en-US" w:bidi="ar-SA"/>
        </w:rPr>
      </w:pPr>
      <w:r w:rsidRPr="00194200">
        <w:rPr>
          <w:rFonts w:ascii="Arial" w:eastAsiaTheme="minorEastAsia" w:hAnsi="Arial" w:cs="Arial"/>
          <w:i/>
          <w:iCs/>
          <w:color w:val="538135" w:themeColor="accent6" w:themeShade="BF"/>
          <w:lang w:val="es-MX" w:eastAsia="en-US" w:bidi="ar-SA"/>
        </w:rPr>
        <w:t>* Los tiempos de ejecución pueden variar dependiendo de la finalización de las pruebas funcionales.</w:t>
      </w:r>
    </w:p>
    <w:p w14:paraId="6417F237" w14:textId="77777777" w:rsidR="00984A51" w:rsidRPr="00194200" w:rsidRDefault="00984A51" w:rsidP="00984A51">
      <w:pPr>
        <w:rPr>
          <w:lang w:eastAsia="es-PE" w:bidi="es-PE"/>
        </w:rPr>
      </w:pPr>
    </w:p>
    <w:p w14:paraId="05B42663" w14:textId="58BEFFCB" w:rsidR="00984A51" w:rsidRDefault="000B03BE" w:rsidP="00F326DE">
      <w:pPr>
        <w:pStyle w:val="Ttulo1"/>
        <w:numPr>
          <w:ilvl w:val="0"/>
          <w:numId w:val="37"/>
        </w:numPr>
        <w:rPr>
          <w:rFonts w:ascii="Arial" w:hAnsi="Arial" w:cs="Arial"/>
          <w:b/>
          <w:sz w:val="22"/>
          <w:szCs w:val="22"/>
          <w:lang w:val="es-ES"/>
        </w:rPr>
      </w:pPr>
      <w:bookmarkStart w:id="25" w:name="_Toc115707242"/>
      <w:r>
        <w:rPr>
          <w:rFonts w:ascii="Arial" w:hAnsi="Arial" w:cs="Arial"/>
          <w:b/>
          <w:sz w:val="22"/>
          <w:szCs w:val="22"/>
          <w:lang w:val="es-ES"/>
        </w:rPr>
        <w:t>CONSIDERACIONES DEL PROYECTO</w:t>
      </w:r>
      <w:bookmarkEnd w:id="25"/>
      <w:r w:rsidR="00D92C18">
        <w:rPr>
          <w:rFonts w:ascii="Arial" w:hAnsi="Arial" w:cs="Arial"/>
          <w:b/>
          <w:sz w:val="22"/>
          <w:szCs w:val="22"/>
          <w:lang w:val="es-ES"/>
        </w:rPr>
        <w:t xml:space="preserve"> </w:t>
      </w:r>
    </w:p>
    <w:p w14:paraId="24EB0E1C" w14:textId="77777777" w:rsidR="0002072A" w:rsidRPr="006517CB" w:rsidRDefault="0002072A" w:rsidP="00112C54">
      <w:pPr>
        <w:spacing w:after="0"/>
        <w:rPr>
          <w:i/>
          <w:iCs/>
          <w:color w:val="538135" w:themeColor="accent6" w:themeShade="BF"/>
          <w:lang w:val="es-ES"/>
        </w:rPr>
      </w:pPr>
    </w:p>
    <w:p w14:paraId="6B3167D9" w14:textId="508EBBE2" w:rsidR="00984A51" w:rsidRPr="002B0485" w:rsidRDefault="00984A51" w:rsidP="003665ED">
      <w:pPr>
        <w:pStyle w:val="Prrafodelista"/>
        <w:widowControl w:val="0"/>
        <w:numPr>
          <w:ilvl w:val="0"/>
          <w:numId w:val="31"/>
        </w:numPr>
        <w:tabs>
          <w:tab w:val="left" w:pos="1843"/>
          <w:tab w:val="left" w:pos="1844"/>
        </w:tabs>
        <w:autoSpaceDE w:val="0"/>
        <w:autoSpaceDN w:val="0"/>
        <w:spacing w:before="1" w:after="0" w:line="240" w:lineRule="auto"/>
        <w:ind w:right="925"/>
        <w:contextualSpacing w:val="0"/>
        <w:jc w:val="both"/>
        <w:rPr>
          <w:rFonts w:ascii="Arial" w:hAnsi="Arial" w:cs="Arial"/>
        </w:rPr>
      </w:pPr>
      <w:r w:rsidRPr="002B0485">
        <w:rPr>
          <w:rFonts w:ascii="Arial" w:hAnsi="Arial" w:cs="Arial"/>
        </w:rPr>
        <w:t xml:space="preserve">Se ha considerado que </w:t>
      </w:r>
      <w:r w:rsidR="006517CB" w:rsidRPr="002B0485">
        <w:rPr>
          <w:rFonts w:ascii="Arial" w:hAnsi="Arial" w:cs="Arial"/>
        </w:rPr>
        <w:t xml:space="preserve">los accesos al ambiente de </w:t>
      </w:r>
      <w:r w:rsidR="00CF0D02">
        <w:rPr>
          <w:rFonts w:ascii="Arial" w:hAnsi="Arial" w:cs="Arial"/>
        </w:rPr>
        <w:t>certificación</w:t>
      </w:r>
      <w:r w:rsidR="002C734E">
        <w:rPr>
          <w:rFonts w:ascii="Arial" w:hAnsi="Arial" w:cs="Arial"/>
        </w:rPr>
        <w:t>.</w:t>
      </w:r>
    </w:p>
    <w:p w14:paraId="6169DF66" w14:textId="0E41D675" w:rsidR="00984A51" w:rsidRPr="002B0485" w:rsidRDefault="00984A51" w:rsidP="003665ED">
      <w:pPr>
        <w:pStyle w:val="Prrafodelista"/>
        <w:widowControl w:val="0"/>
        <w:numPr>
          <w:ilvl w:val="0"/>
          <w:numId w:val="31"/>
        </w:numPr>
        <w:tabs>
          <w:tab w:val="left" w:pos="1843"/>
          <w:tab w:val="left" w:pos="1844"/>
        </w:tabs>
        <w:autoSpaceDE w:val="0"/>
        <w:autoSpaceDN w:val="0"/>
        <w:spacing w:before="116" w:after="0" w:line="240" w:lineRule="auto"/>
        <w:ind w:right="925"/>
        <w:contextualSpacing w:val="0"/>
        <w:jc w:val="both"/>
        <w:rPr>
          <w:rFonts w:ascii="Arial" w:hAnsi="Arial" w:cs="Arial"/>
        </w:rPr>
      </w:pPr>
      <w:r w:rsidRPr="002B0485">
        <w:rPr>
          <w:rFonts w:ascii="Arial" w:hAnsi="Arial" w:cs="Arial"/>
        </w:rPr>
        <w:t>Durante la etapa de análisis se requiere coordinaciones técnicas con el Equipo de Proyecto</w:t>
      </w:r>
      <w:r w:rsidR="002C734E">
        <w:rPr>
          <w:rFonts w:ascii="Arial" w:hAnsi="Arial" w:cs="Arial"/>
        </w:rPr>
        <w:t>.</w:t>
      </w:r>
    </w:p>
    <w:p w14:paraId="372382AB" w14:textId="48DD1683" w:rsidR="00B4678C" w:rsidRDefault="002C734E" w:rsidP="003665ED">
      <w:pPr>
        <w:pStyle w:val="Prrafodelista"/>
        <w:widowControl w:val="0"/>
        <w:numPr>
          <w:ilvl w:val="0"/>
          <w:numId w:val="31"/>
        </w:numPr>
        <w:tabs>
          <w:tab w:val="left" w:pos="1843"/>
          <w:tab w:val="left" w:pos="1844"/>
        </w:tabs>
        <w:autoSpaceDE w:val="0"/>
        <w:autoSpaceDN w:val="0"/>
        <w:spacing w:before="120" w:after="0" w:line="240" w:lineRule="auto"/>
        <w:ind w:right="925"/>
        <w:contextualSpacing w:val="0"/>
        <w:jc w:val="both"/>
        <w:rPr>
          <w:rFonts w:ascii="Arial" w:hAnsi="Arial" w:cs="Arial"/>
        </w:rPr>
      </w:pPr>
      <w:r>
        <w:rPr>
          <w:rFonts w:ascii="Arial" w:hAnsi="Arial" w:cs="Arial"/>
        </w:rPr>
        <w:t>Se requiere apoyo del LT</w:t>
      </w:r>
      <w:r w:rsidR="003665ED">
        <w:rPr>
          <w:rFonts w:ascii="Arial" w:hAnsi="Arial" w:cs="Arial"/>
        </w:rPr>
        <w:t xml:space="preserve"> o Desarrollador</w:t>
      </w:r>
      <w:r>
        <w:rPr>
          <w:rFonts w:ascii="Arial" w:hAnsi="Arial" w:cs="Arial"/>
        </w:rPr>
        <w:t xml:space="preserve"> para el monitoreo de Dynatrace.</w:t>
      </w:r>
    </w:p>
    <w:p w14:paraId="6254C636" w14:textId="4704D7A4" w:rsidR="002C734E" w:rsidRPr="002B0485" w:rsidRDefault="002C734E" w:rsidP="003665ED">
      <w:pPr>
        <w:pStyle w:val="Prrafodelista"/>
        <w:widowControl w:val="0"/>
        <w:numPr>
          <w:ilvl w:val="0"/>
          <w:numId w:val="31"/>
        </w:numPr>
        <w:tabs>
          <w:tab w:val="left" w:pos="1843"/>
          <w:tab w:val="left" w:pos="1844"/>
        </w:tabs>
        <w:autoSpaceDE w:val="0"/>
        <w:autoSpaceDN w:val="0"/>
        <w:spacing w:before="120" w:after="0" w:line="240" w:lineRule="auto"/>
        <w:ind w:right="925"/>
        <w:contextualSpacing w:val="0"/>
        <w:jc w:val="both"/>
        <w:rPr>
          <w:rFonts w:ascii="Arial" w:hAnsi="Arial" w:cs="Arial"/>
        </w:rPr>
      </w:pPr>
      <w:r w:rsidRPr="002819FC">
        <w:rPr>
          <w:rFonts w:ascii="Arial" w:hAnsi="Arial" w:cs="Arial"/>
        </w:rPr>
        <w:t xml:space="preserve">Se realizará pruebas de performance de los </w:t>
      </w:r>
      <w:proofErr w:type="spellStart"/>
      <w:r w:rsidRPr="002819FC">
        <w:rPr>
          <w:rFonts w:ascii="Arial" w:hAnsi="Arial" w:cs="Arial"/>
        </w:rPr>
        <w:t>EndPoint</w:t>
      </w:r>
      <w:proofErr w:type="spellEnd"/>
      <w:r w:rsidRPr="002819FC">
        <w:rPr>
          <w:rFonts w:ascii="Arial" w:hAnsi="Arial" w:cs="Arial"/>
        </w:rPr>
        <w:t xml:space="preserve"> correspondientes a la versión </w:t>
      </w:r>
      <w:r w:rsidR="00CF0D02">
        <w:rPr>
          <w:rFonts w:ascii="Arial" w:hAnsi="Arial" w:cs="Arial"/>
        </w:rPr>
        <w:t xml:space="preserve">del api de soporte </w:t>
      </w:r>
      <w:proofErr w:type="spellStart"/>
      <w:r w:rsidR="00CF0D02">
        <w:rPr>
          <w:rFonts w:ascii="Arial" w:hAnsi="Arial" w:cs="Arial"/>
        </w:rPr>
        <w:t>message-</w:t>
      </w:r>
      <w:proofErr w:type="gramStart"/>
      <w:r w:rsidR="00CF0D02">
        <w:rPr>
          <w:rFonts w:ascii="Arial" w:hAnsi="Arial" w:cs="Arial"/>
        </w:rPr>
        <w:t>hub</w:t>
      </w:r>
      <w:proofErr w:type="spellEnd"/>
      <w:proofErr w:type="gramEnd"/>
      <w:r w:rsidR="00CF0D02">
        <w:rPr>
          <w:rFonts w:ascii="Arial" w:hAnsi="Arial" w:cs="Arial"/>
        </w:rPr>
        <w:t xml:space="preserve"> </w:t>
      </w:r>
      <w:proofErr w:type="spellStart"/>
      <w:r w:rsidR="00CF0D02">
        <w:rPr>
          <w:rFonts w:ascii="Arial" w:hAnsi="Arial" w:cs="Arial"/>
        </w:rPr>
        <w:t>ocp</w:t>
      </w:r>
      <w:proofErr w:type="spellEnd"/>
      <w:r w:rsidR="00CF0D02">
        <w:rPr>
          <w:rFonts w:ascii="Arial" w:hAnsi="Arial" w:cs="Arial"/>
        </w:rPr>
        <w:t xml:space="preserve"> 4.8.</w:t>
      </w:r>
      <w:r w:rsidRPr="002819FC">
        <w:rPr>
          <w:rFonts w:ascii="Arial" w:hAnsi="Arial" w:cs="Arial"/>
        </w:rPr>
        <w:t xml:space="preserve"> </w:t>
      </w:r>
    </w:p>
    <w:sectPr w:rsidR="002C734E" w:rsidRPr="002B0485" w:rsidSect="00EA563F">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F7E78" w14:textId="77777777" w:rsidR="002D0B51" w:rsidRDefault="002D0B51" w:rsidP="00511882">
      <w:pPr>
        <w:spacing w:after="0" w:line="240" w:lineRule="auto"/>
      </w:pPr>
      <w:r>
        <w:separator/>
      </w:r>
    </w:p>
  </w:endnote>
  <w:endnote w:type="continuationSeparator" w:id="0">
    <w:p w14:paraId="1CAF2652" w14:textId="77777777" w:rsidR="002D0B51" w:rsidRDefault="002D0B51" w:rsidP="00511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Narrow">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75" w:type="dxa"/>
      <w:tblInd w:w="-728" w:type="dxa"/>
      <w:tblBorders>
        <w:top w:val="thinThickSmallGap" w:sz="12" w:space="0" w:color="9AAE04"/>
      </w:tblBorders>
      <w:shd w:val="clear" w:color="auto" w:fill="EAF1DD"/>
      <w:tblLayout w:type="fixed"/>
      <w:tblCellMar>
        <w:left w:w="70" w:type="dxa"/>
        <w:right w:w="70" w:type="dxa"/>
      </w:tblCellMar>
      <w:tblLook w:val="0000" w:firstRow="0" w:lastRow="0" w:firstColumn="0" w:lastColumn="0" w:noHBand="0" w:noVBand="0"/>
    </w:tblPr>
    <w:tblGrid>
      <w:gridCol w:w="4395"/>
      <w:gridCol w:w="1800"/>
      <w:gridCol w:w="3780"/>
    </w:tblGrid>
    <w:tr w:rsidR="00692FD6" w:rsidRPr="00491349" w14:paraId="48C01ED2" w14:textId="77777777" w:rsidTr="00FD717B">
      <w:trPr>
        <w:trHeight w:val="340"/>
      </w:trPr>
      <w:tc>
        <w:tcPr>
          <w:tcW w:w="4395" w:type="dxa"/>
          <w:shd w:val="clear" w:color="auto" w:fill="EAF1DD"/>
          <w:vAlign w:val="center"/>
        </w:tcPr>
        <w:p w14:paraId="57F582A0" w14:textId="5B2BEF82" w:rsidR="00692FD6" w:rsidRPr="00491349" w:rsidRDefault="00692FD6" w:rsidP="00FD717B">
          <w:pPr>
            <w:pStyle w:val="Piedepgina"/>
            <w:rPr>
              <w:rFonts w:ascii="Segoe UI Light" w:hAnsi="Segoe UI Light" w:cs="Segoe UI Light"/>
              <w:b/>
              <w:color w:val="808080"/>
              <w:sz w:val="18"/>
            </w:rPr>
          </w:pPr>
        </w:p>
      </w:tc>
      <w:tc>
        <w:tcPr>
          <w:tcW w:w="1800" w:type="dxa"/>
          <w:shd w:val="clear" w:color="auto" w:fill="EAF1DD"/>
          <w:vAlign w:val="center"/>
        </w:tcPr>
        <w:p w14:paraId="00A109D9" w14:textId="77777777" w:rsidR="00692FD6" w:rsidRPr="00491349" w:rsidRDefault="00692FD6" w:rsidP="00FD717B">
          <w:pPr>
            <w:pStyle w:val="Piedepgina"/>
            <w:jc w:val="center"/>
            <w:rPr>
              <w:rStyle w:val="Nmerodepgina"/>
              <w:rFonts w:ascii="Segoe UI Light" w:hAnsi="Segoe UI Light" w:cs="Segoe UI Light"/>
              <w:b/>
              <w:color w:val="808080"/>
              <w:sz w:val="14"/>
              <w:lang w:val="es-ES_tradnl"/>
            </w:rPr>
          </w:pPr>
          <w:r w:rsidRPr="00491349">
            <w:rPr>
              <w:rStyle w:val="Nmerodepgina"/>
              <w:rFonts w:ascii="Segoe UI Light" w:hAnsi="Segoe UI Light" w:cs="Segoe UI Light"/>
              <w:b/>
              <w:color w:val="808080"/>
              <w:sz w:val="14"/>
            </w:rPr>
            <w:fldChar w:fldCharType="begin"/>
          </w:r>
          <w:r w:rsidRPr="00491349">
            <w:rPr>
              <w:rStyle w:val="Nmerodepgina"/>
              <w:rFonts w:ascii="Segoe UI Light" w:hAnsi="Segoe UI Light" w:cs="Segoe UI Light"/>
              <w:b/>
              <w:color w:val="808080"/>
              <w:sz w:val="14"/>
              <w:lang w:val="en-US"/>
            </w:rPr>
            <w:instrText xml:space="preserve"> PAGE </w:instrText>
          </w:r>
          <w:r w:rsidRPr="00491349">
            <w:rPr>
              <w:rStyle w:val="Nmerodepgina"/>
              <w:rFonts w:ascii="Segoe UI Light" w:hAnsi="Segoe UI Light" w:cs="Segoe UI Light"/>
              <w:b/>
              <w:color w:val="808080"/>
              <w:sz w:val="14"/>
            </w:rPr>
            <w:fldChar w:fldCharType="separate"/>
          </w:r>
          <w:r w:rsidR="002944A2">
            <w:rPr>
              <w:rStyle w:val="Nmerodepgina"/>
              <w:rFonts w:ascii="Segoe UI Light" w:hAnsi="Segoe UI Light" w:cs="Segoe UI Light"/>
              <w:b/>
              <w:noProof/>
              <w:color w:val="808080"/>
              <w:sz w:val="14"/>
              <w:lang w:val="en-US"/>
            </w:rPr>
            <w:t>6</w:t>
          </w:r>
          <w:r w:rsidRPr="00491349">
            <w:rPr>
              <w:rStyle w:val="Nmerodepgina"/>
              <w:rFonts w:ascii="Segoe UI Light" w:hAnsi="Segoe UI Light" w:cs="Segoe UI Light"/>
              <w:b/>
              <w:color w:val="808080"/>
              <w:sz w:val="14"/>
            </w:rPr>
            <w:fldChar w:fldCharType="end"/>
          </w:r>
        </w:p>
      </w:tc>
      <w:tc>
        <w:tcPr>
          <w:tcW w:w="3780" w:type="dxa"/>
          <w:shd w:val="clear" w:color="auto" w:fill="EAF1DD"/>
          <w:vAlign w:val="center"/>
        </w:tcPr>
        <w:p w14:paraId="3D037584" w14:textId="401AB203" w:rsidR="00692FD6" w:rsidRPr="00491349" w:rsidRDefault="00692FD6" w:rsidP="00FD717B">
          <w:pPr>
            <w:pStyle w:val="Piedepgina"/>
            <w:jc w:val="right"/>
            <w:rPr>
              <w:rFonts w:ascii="Segoe UI Light" w:hAnsi="Segoe UI Light" w:cs="Segoe UI Light"/>
              <w:b/>
              <w:color w:val="808080"/>
              <w:sz w:val="18"/>
            </w:rPr>
          </w:pPr>
        </w:p>
      </w:tc>
    </w:tr>
  </w:tbl>
  <w:p w14:paraId="5851C9EA" w14:textId="77777777" w:rsidR="00692FD6" w:rsidRDefault="00692F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932C1" w14:textId="77777777" w:rsidR="002D0B51" w:rsidRDefault="002D0B51" w:rsidP="00511882">
      <w:pPr>
        <w:spacing w:after="0" w:line="240" w:lineRule="auto"/>
      </w:pPr>
      <w:r>
        <w:separator/>
      </w:r>
    </w:p>
  </w:footnote>
  <w:footnote w:type="continuationSeparator" w:id="0">
    <w:p w14:paraId="0ED294BA" w14:textId="77777777" w:rsidR="002D0B51" w:rsidRDefault="002D0B51" w:rsidP="00511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932FE" w14:textId="1D037927" w:rsidR="00692FD6" w:rsidRDefault="00692FD6">
    <w:pPr>
      <w:pStyle w:val="Encabezado"/>
    </w:pPr>
    <w:r w:rsidRPr="00014E43">
      <w:rPr>
        <w:noProof/>
        <w:szCs w:val="26"/>
        <w:lang w:eastAsia="es-PE"/>
      </w:rPr>
      <w:drawing>
        <wp:anchor distT="0" distB="0" distL="114300" distR="114300" simplePos="0" relativeHeight="251661311" behindDoc="0" locked="0" layoutInCell="1" allowOverlap="1" wp14:anchorId="04374A01" wp14:editId="4FFA1225">
          <wp:simplePos x="0" y="0"/>
          <wp:positionH relativeFrom="margin">
            <wp:posOffset>869950</wp:posOffset>
          </wp:positionH>
          <wp:positionV relativeFrom="paragraph">
            <wp:posOffset>-312420</wp:posOffset>
          </wp:positionV>
          <wp:extent cx="3691890" cy="697865"/>
          <wp:effectExtent l="0" t="0" r="3810" b="6985"/>
          <wp:wrapNone/>
          <wp:docPr id="7" name="Imagen 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Icono&#10;&#10;Descripción generada automáticamente"/>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691890" cy="697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64384" behindDoc="0" locked="0" layoutInCell="1" allowOverlap="1" wp14:anchorId="56D7EB3E" wp14:editId="1F2455BE">
          <wp:simplePos x="0" y="0"/>
          <wp:positionH relativeFrom="column">
            <wp:posOffset>422275</wp:posOffset>
          </wp:positionH>
          <wp:positionV relativeFrom="paragraph">
            <wp:posOffset>-83820</wp:posOffset>
          </wp:positionV>
          <wp:extent cx="1066800" cy="337185"/>
          <wp:effectExtent l="0" t="0" r="0" b="5715"/>
          <wp:wrapSquare wrapText="bothSides"/>
          <wp:docPr id="8" name="Imagen 8" descr="Mall Aven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ll Aventura"/>
                  <pic:cNvPicPr>
                    <a:picLocks noChangeAspect="1" noChangeArrowheads="1"/>
                  </pic:cNvPicPr>
                </pic:nvPicPr>
                <pic:blipFill rotWithShape="1">
                  <a:blip r:embed="rId2">
                    <a:extLst>
                      <a:ext uri="{28A0092B-C50C-407E-A947-70E740481C1C}">
                        <a14:useLocalDpi xmlns:a14="http://schemas.microsoft.com/office/drawing/2010/main" val="0"/>
                      </a:ext>
                    </a:extLst>
                  </a:blip>
                  <a:srcRect l="25400" t="40720" r="25565" b="39149"/>
                  <a:stretch/>
                </pic:blipFill>
                <pic:spPr bwMode="auto">
                  <a:xfrm>
                    <a:off x="0" y="0"/>
                    <a:ext cx="1066800" cy="337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5172B">
      <w:rPr>
        <w:b/>
        <w:noProof/>
        <w:color w:val="92D050"/>
        <w:lang w:eastAsia="es-PE"/>
      </w:rPr>
      <w:drawing>
        <wp:anchor distT="0" distB="0" distL="114300" distR="114300" simplePos="0" relativeHeight="251662336" behindDoc="1" locked="0" layoutInCell="1" allowOverlap="1" wp14:anchorId="26147897" wp14:editId="249910C0">
          <wp:simplePos x="0" y="0"/>
          <wp:positionH relativeFrom="margin">
            <wp:posOffset>4445547</wp:posOffset>
          </wp:positionH>
          <wp:positionV relativeFrom="paragraph">
            <wp:posOffset>-121536</wp:posOffset>
          </wp:positionV>
          <wp:extent cx="885825" cy="435610"/>
          <wp:effectExtent l="0" t="0" r="9525" b="254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veris.png"/>
                  <pic:cNvPicPr/>
                </pic:nvPicPr>
                <pic:blipFill>
                  <a:blip r:embed="rId3">
                    <a:extLst>
                      <a:ext uri="{28A0092B-C50C-407E-A947-70E740481C1C}">
                        <a14:useLocalDpi xmlns:a14="http://schemas.microsoft.com/office/drawing/2010/main" val="0"/>
                      </a:ext>
                    </a:extLst>
                  </a:blip>
                  <a:stretch>
                    <a:fillRect/>
                  </a:stretch>
                </pic:blipFill>
                <pic:spPr>
                  <a:xfrm>
                    <a:off x="0" y="0"/>
                    <a:ext cx="885825" cy="435610"/>
                  </a:xfrm>
                  <a:prstGeom prst="rect">
                    <a:avLst/>
                  </a:prstGeom>
                </pic:spPr>
              </pic:pic>
            </a:graphicData>
          </a:graphic>
          <wp14:sizeRelH relativeFrom="margin">
            <wp14:pctWidth>0</wp14:pctWidth>
          </wp14:sizeRelH>
          <wp14:sizeRelV relativeFrom="margin">
            <wp14:pctHeight>0</wp14:pctHeight>
          </wp14:sizeRelV>
        </wp:anchor>
      </w:drawing>
    </w:r>
  </w:p>
  <w:p w14:paraId="5D4ABDFC" w14:textId="61B13A8B" w:rsidR="00692FD6" w:rsidRDefault="00692F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D6F"/>
    <w:multiLevelType w:val="hybridMultilevel"/>
    <w:tmpl w:val="E1F29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4A6D19"/>
    <w:multiLevelType w:val="multilevel"/>
    <w:tmpl w:val="152464B6"/>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62B"/>
    <w:multiLevelType w:val="multilevel"/>
    <w:tmpl w:val="5EBCEAE2"/>
    <w:lvl w:ilvl="0">
      <w:start w:val="2"/>
      <w:numFmt w:val="decimal"/>
      <w:lvlText w:val="%1"/>
      <w:lvlJc w:val="left"/>
      <w:pPr>
        <w:ind w:left="516" w:hanging="516"/>
      </w:pPr>
      <w:rPr>
        <w:rFonts w:hint="default"/>
      </w:rPr>
    </w:lvl>
    <w:lvl w:ilvl="1">
      <w:start w:val="6"/>
      <w:numFmt w:val="decimal"/>
      <w:lvlText w:val="%1.%2"/>
      <w:lvlJc w:val="left"/>
      <w:pPr>
        <w:ind w:left="906" w:hanging="516"/>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3" w15:restartNumberingAfterBreak="0">
    <w:nsid w:val="0DE8338E"/>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B66812"/>
    <w:multiLevelType w:val="multilevel"/>
    <w:tmpl w:val="7AD85006"/>
    <w:lvl w:ilvl="0">
      <w:start w:val="2"/>
      <w:numFmt w:val="decimal"/>
      <w:lvlText w:val="%1"/>
      <w:lvlJc w:val="left"/>
      <w:pPr>
        <w:ind w:left="444" w:hanging="444"/>
      </w:pPr>
      <w:rPr>
        <w:rFonts w:hint="default"/>
      </w:rPr>
    </w:lvl>
    <w:lvl w:ilvl="1">
      <w:start w:val="8"/>
      <w:numFmt w:val="decimal"/>
      <w:lvlText w:val="%1.%2"/>
      <w:lvlJc w:val="left"/>
      <w:pPr>
        <w:ind w:left="828" w:hanging="444"/>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128" w:hanging="1440"/>
      </w:pPr>
      <w:rPr>
        <w:rFonts w:hint="default"/>
      </w:rPr>
    </w:lvl>
    <w:lvl w:ilvl="8">
      <w:start w:val="1"/>
      <w:numFmt w:val="decimal"/>
      <w:lvlText w:val="%1.%2.%3.%4.%5.%6.%7.%8.%9"/>
      <w:lvlJc w:val="left"/>
      <w:pPr>
        <w:ind w:left="4512" w:hanging="1440"/>
      </w:pPr>
      <w:rPr>
        <w:rFonts w:hint="default"/>
      </w:rPr>
    </w:lvl>
  </w:abstractNum>
  <w:abstractNum w:abstractNumId="5" w15:restartNumberingAfterBreak="0">
    <w:nsid w:val="10350237"/>
    <w:multiLevelType w:val="hybridMultilevel"/>
    <w:tmpl w:val="63FAE218"/>
    <w:lvl w:ilvl="0" w:tplc="280A000B">
      <w:start w:val="1"/>
      <w:numFmt w:val="bullet"/>
      <w:lvlText w:val=""/>
      <w:lvlJc w:val="left"/>
      <w:pPr>
        <w:ind w:left="1070" w:hanging="360"/>
      </w:pPr>
      <w:rPr>
        <w:rFonts w:ascii="Wingdings" w:hAnsi="Wingdings"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6" w15:restartNumberingAfterBreak="0">
    <w:nsid w:val="11187A49"/>
    <w:multiLevelType w:val="multilevel"/>
    <w:tmpl w:val="8D6012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val="0"/>
      </w:rPr>
    </w:lvl>
    <w:lvl w:ilvl="2">
      <w:start w:val="1"/>
      <w:numFmt w:val="decimal"/>
      <w:lvlText w:val="%1.%2.%3"/>
      <w:lvlJc w:val="left"/>
      <w:pPr>
        <w:ind w:left="1440" w:hanging="720"/>
      </w:pPr>
      <w:rPr>
        <w:rFonts w:hint="default"/>
        <w:color w:val="2F5496" w:themeColor="accent1" w:themeShade="BF"/>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5297188"/>
    <w:multiLevelType w:val="hybridMultilevel"/>
    <w:tmpl w:val="84BC8486"/>
    <w:lvl w:ilvl="0" w:tplc="280A0001">
      <w:start w:val="1"/>
      <w:numFmt w:val="bullet"/>
      <w:lvlText w:val=""/>
      <w:lvlJc w:val="left"/>
      <w:pPr>
        <w:ind w:left="2062" w:hanging="360"/>
      </w:pPr>
      <w:rPr>
        <w:rFonts w:ascii="Symbol" w:hAnsi="Symbol" w:hint="default"/>
      </w:rPr>
    </w:lvl>
    <w:lvl w:ilvl="1" w:tplc="280A0003" w:tentative="1">
      <w:start w:val="1"/>
      <w:numFmt w:val="bullet"/>
      <w:lvlText w:val="o"/>
      <w:lvlJc w:val="left"/>
      <w:pPr>
        <w:ind w:left="2782" w:hanging="360"/>
      </w:pPr>
      <w:rPr>
        <w:rFonts w:ascii="Courier New" w:hAnsi="Courier New" w:cs="Courier New" w:hint="default"/>
      </w:rPr>
    </w:lvl>
    <w:lvl w:ilvl="2" w:tplc="280A0005" w:tentative="1">
      <w:start w:val="1"/>
      <w:numFmt w:val="bullet"/>
      <w:lvlText w:val=""/>
      <w:lvlJc w:val="left"/>
      <w:pPr>
        <w:ind w:left="3502" w:hanging="360"/>
      </w:pPr>
      <w:rPr>
        <w:rFonts w:ascii="Wingdings" w:hAnsi="Wingdings" w:hint="default"/>
      </w:rPr>
    </w:lvl>
    <w:lvl w:ilvl="3" w:tplc="280A0001" w:tentative="1">
      <w:start w:val="1"/>
      <w:numFmt w:val="bullet"/>
      <w:lvlText w:val=""/>
      <w:lvlJc w:val="left"/>
      <w:pPr>
        <w:ind w:left="4222" w:hanging="360"/>
      </w:pPr>
      <w:rPr>
        <w:rFonts w:ascii="Symbol" w:hAnsi="Symbol" w:hint="default"/>
      </w:rPr>
    </w:lvl>
    <w:lvl w:ilvl="4" w:tplc="280A0003" w:tentative="1">
      <w:start w:val="1"/>
      <w:numFmt w:val="bullet"/>
      <w:lvlText w:val="o"/>
      <w:lvlJc w:val="left"/>
      <w:pPr>
        <w:ind w:left="4942" w:hanging="360"/>
      </w:pPr>
      <w:rPr>
        <w:rFonts w:ascii="Courier New" w:hAnsi="Courier New" w:cs="Courier New" w:hint="default"/>
      </w:rPr>
    </w:lvl>
    <w:lvl w:ilvl="5" w:tplc="280A0005" w:tentative="1">
      <w:start w:val="1"/>
      <w:numFmt w:val="bullet"/>
      <w:lvlText w:val=""/>
      <w:lvlJc w:val="left"/>
      <w:pPr>
        <w:ind w:left="5662" w:hanging="360"/>
      </w:pPr>
      <w:rPr>
        <w:rFonts w:ascii="Wingdings" w:hAnsi="Wingdings" w:hint="default"/>
      </w:rPr>
    </w:lvl>
    <w:lvl w:ilvl="6" w:tplc="280A0001" w:tentative="1">
      <w:start w:val="1"/>
      <w:numFmt w:val="bullet"/>
      <w:lvlText w:val=""/>
      <w:lvlJc w:val="left"/>
      <w:pPr>
        <w:ind w:left="6382" w:hanging="360"/>
      </w:pPr>
      <w:rPr>
        <w:rFonts w:ascii="Symbol" w:hAnsi="Symbol" w:hint="default"/>
      </w:rPr>
    </w:lvl>
    <w:lvl w:ilvl="7" w:tplc="280A0003" w:tentative="1">
      <w:start w:val="1"/>
      <w:numFmt w:val="bullet"/>
      <w:lvlText w:val="o"/>
      <w:lvlJc w:val="left"/>
      <w:pPr>
        <w:ind w:left="7102" w:hanging="360"/>
      </w:pPr>
      <w:rPr>
        <w:rFonts w:ascii="Courier New" w:hAnsi="Courier New" w:cs="Courier New" w:hint="default"/>
      </w:rPr>
    </w:lvl>
    <w:lvl w:ilvl="8" w:tplc="280A0005" w:tentative="1">
      <w:start w:val="1"/>
      <w:numFmt w:val="bullet"/>
      <w:lvlText w:val=""/>
      <w:lvlJc w:val="left"/>
      <w:pPr>
        <w:ind w:left="7822" w:hanging="360"/>
      </w:pPr>
      <w:rPr>
        <w:rFonts w:ascii="Wingdings" w:hAnsi="Wingdings" w:hint="default"/>
      </w:rPr>
    </w:lvl>
  </w:abstractNum>
  <w:abstractNum w:abstractNumId="8" w15:restartNumberingAfterBreak="0">
    <w:nsid w:val="16155935"/>
    <w:multiLevelType w:val="multilevel"/>
    <w:tmpl w:val="9C7CCAE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u w:val="single"/>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8B74DDD"/>
    <w:multiLevelType w:val="multilevel"/>
    <w:tmpl w:val="D65077C4"/>
    <w:lvl w:ilvl="0">
      <w:start w:val="2"/>
      <w:numFmt w:val="decimal"/>
      <w:lvlText w:val="%1"/>
      <w:lvlJc w:val="left"/>
      <w:pPr>
        <w:ind w:left="444" w:hanging="444"/>
      </w:pPr>
      <w:rPr>
        <w:rFonts w:hint="default"/>
      </w:rPr>
    </w:lvl>
    <w:lvl w:ilvl="1">
      <w:start w:val="5"/>
      <w:numFmt w:val="decimal"/>
      <w:lvlText w:val="%1.%2"/>
      <w:lvlJc w:val="left"/>
      <w:pPr>
        <w:ind w:left="840" w:hanging="444"/>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608" w:hanging="1440"/>
      </w:pPr>
      <w:rPr>
        <w:rFonts w:hint="default"/>
      </w:rPr>
    </w:lvl>
  </w:abstractNum>
  <w:abstractNum w:abstractNumId="10" w15:restartNumberingAfterBreak="0">
    <w:nsid w:val="1B401C9B"/>
    <w:multiLevelType w:val="hybridMultilevel"/>
    <w:tmpl w:val="3A2ACF72"/>
    <w:lvl w:ilvl="0" w:tplc="280A0001">
      <w:start w:val="1"/>
      <w:numFmt w:val="bullet"/>
      <w:lvlText w:val=""/>
      <w:lvlJc w:val="left"/>
      <w:pPr>
        <w:ind w:left="1440" w:hanging="360"/>
      </w:pPr>
      <w:rPr>
        <w:rFonts w:ascii="Symbol" w:hAnsi="Symbol" w:hint="default"/>
      </w:rPr>
    </w:lvl>
    <w:lvl w:ilvl="1" w:tplc="280A0001">
      <w:start w:val="1"/>
      <w:numFmt w:val="bullet"/>
      <w:lvlText w:val=""/>
      <w:lvlJc w:val="left"/>
      <w:pPr>
        <w:ind w:left="2160" w:hanging="360"/>
      </w:pPr>
      <w:rPr>
        <w:rFonts w:ascii="Symbol" w:hAnsi="Symbol"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1B47257A"/>
    <w:multiLevelType w:val="multilevel"/>
    <w:tmpl w:val="046CEE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147F7D"/>
    <w:multiLevelType w:val="hybridMultilevel"/>
    <w:tmpl w:val="4C943288"/>
    <w:lvl w:ilvl="0" w:tplc="7BE47A9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80C03C3"/>
    <w:multiLevelType w:val="hybridMultilevel"/>
    <w:tmpl w:val="A6CECB64"/>
    <w:lvl w:ilvl="0" w:tplc="874C07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9696D36"/>
    <w:multiLevelType w:val="hybridMultilevel"/>
    <w:tmpl w:val="F8C2ADD4"/>
    <w:lvl w:ilvl="0" w:tplc="280A0017">
      <w:start w:val="1"/>
      <w:numFmt w:val="lowerLetter"/>
      <w:lvlText w:val="%1)"/>
      <w:lvlJc w:val="left"/>
      <w:pPr>
        <w:ind w:left="2204" w:hanging="360"/>
      </w:pPr>
    </w:lvl>
    <w:lvl w:ilvl="1" w:tplc="280A0019" w:tentative="1">
      <w:start w:val="1"/>
      <w:numFmt w:val="lowerLetter"/>
      <w:lvlText w:val="%2."/>
      <w:lvlJc w:val="left"/>
      <w:pPr>
        <w:ind w:left="2924" w:hanging="360"/>
      </w:pPr>
    </w:lvl>
    <w:lvl w:ilvl="2" w:tplc="280A001B">
      <w:start w:val="1"/>
      <w:numFmt w:val="lowerRoman"/>
      <w:lvlText w:val="%3."/>
      <w:lvlJc w:val="right"/>
      <w:pPr>
        <w:ind w:left="3644" w:hanging="180"/>
      </w:pPr>
    </w:lvl>
    <w:lvl w:ilvl="3" w:tplc="280A000F" w:tentative="1">
      <w:start w:val="1"/>
      <w:numFmt w:val="decimal"/>
      <w:lvlText w:val="%4."/>
      <w:lvlJc w:val="left"/>
      <w:pPr>
        <w:ind w:left="4364" w:hanging="360"/>
      </w:pPr>
    </w:lvl>
    <w:lvl w:ilvl="4" w:tplc="280A0019" w:tentative="1">
      <w:start w:val="1"/>
      <w:numFmt w:val="lowerLetter"/>
      <w:lvlText w:val="%5."/>
      <w:lvlJc w:val="left"/>
      <w:pPr>
        <w:ind w:left="5084" w:hanging="360"/>
      </w:pPr>
    </w:lvl>
    <w:lvl w:ilvl="5" w:tplc="280A001B" w:tentative="1">
      <w:start w:val="1"/>
      <w:numFmt w:val="lowerRoman"/>
      <w:lvlText w:val="%6."/>
      <w:lvlJc w:val="right"/>
      <w:pPr>
        <w:ind w:left="5804" w:hanging="180"/>
      </w:pPr>
    </w:lvl>
    <w:lvl w:ilvl="6" w:tplc="280A000F" w:tentative="1">
      <w:start w:val="1"/>
      <w:numFmt w:val="decimal"/>
      <w:lvlText w:val="%7."/>
      <w:lvlJc w:val="left"/>
      <w:pPr>
        <w:ind w:left="6524" w:hanging="360"/>
      </w:pPr>
    </w:lvl>
    <w:lvl w:ilvl="7" w:tplc="280A0019" w:tentative="1">
      <w:start w:val="1"/>
      <w:numFmt w:val="lowerLetter"/>
      <w:lvlText w:val="%8."/>
      <w:lvlJc w:val="left"/>
      <w:pPr>
        <w:ind w:left="7244" w:hanging="360"/>
      </w:pPr>
    </w:lvl>
    <w:lvl w:ilvl="8" w:tplc="280A001B" w:tentative="1">
      <w:start w:val="1"/>
      <w:numFmt w:val="lowerRoman"/>
      <w:lvlText w:val="%9."/>
      <w:lvlJc w:val="right"/>
      <w:pPr>
        <w:ind w:left="7964" w:hanging="180"/>
      </w:pPr>
    </w:lvl>
  </w:abstractNum>
  <w:abstractNum w:abstractNumId="15" w15:restartNumberingAfterBreak="0">
    <w:nsid w:val="30282FCF"/>
    <w:multiLevelType w:val="hybridMultilevel"/>
    <w:tmpl w:val="9E627CD6"/>
    <w:lvl w:ilvl="0" w:tplc="C414B098">
      <w:start w:val="1"/>
      <w:numFmt w:val="bullet"/>
      <w:lvlText w:val=""/>
      <w:lvlJc w:val="left"/>
      <w:pPr>
        <w:ind w:left="720" w:hanging="360"/>
      </w:pPr>
      <w:rPr>
        <w:rFonts w:ascii="Symbol" w:hAnsi="Symbol" w:hint="default"/>
      </w:rPr>
    </w:lvl>
    <w:lvl w:ilvl="1" w:tplc="429CEA84">
      <w:start w:val="1"/>
      <w:numFmt w:val="bullet"/>
      <w:lvlText w:val="o"/>
      <w:lvlJc w:val="left"/>
      <w:pPr>
        <w:ind w:left="1440" w:hanging="360"/>
      </w:pPr>
      <w:rPr>
        <w:rFonts w:ascii="Courier New" w:hAnsi="Courier New" w:hint="default"/>
      </w:rPr>
    </w:lvl>
    <w:lvl w:ilvl="2" w:tplc="6BB2FFC2">
      <w:start w:val="1"/>
      <w:numFmt w:val="bullet"/>
      <w:lvlText w:val=""/>
      <w:lvlJc w:val="left"/>
      <w:pPr>
        <w:ind w:left="2160" w:hanging="360"/>
      </w:pPr>
      <w:rPr>
        <w:rFonts w:ascii="Wingdings" w:hAnsi="Wingdings" w:hint="default"/>
      </w:rPr>
    </w:lvl>
    <w:lvl w:ilvl="3" w:tplc="6E620D60">
      <w:start w:val="1"/>
      <w:numFmt w:val="bullet"/>
      <w:lvlText w:val=""/>
      <w:lvlJc w:val="left"/>
      <w:pPr>
        <w:ind w:left="2880" w:hanging="360"/>
      </w:pPr>
      <w:rPr>
        <w:rFonts w:ascii="Symbol" w:hAnsi="Symbol" w:hint="default"/>
      </w:rPr>
    </w:lvl>
    <w:lvl w:ilvl="4" w:tplc="7AB299EA">
      <w:start w:val="1"/>
      <w:numFmt w:val="bullet"/>
      <w:lvlText w:val="o"/>
      <w:lvlJc w:val="left"/>
      <w:pPr>
        <w:ind w:left="3600" w:hanging="360"/>
      </w:pPr>
      <w:rPr>
        <w:rFonts w:ascii="Courier New" w:hAnsi="Courier New" w:hint="default"/>
      </w:rPr>
    </w:lvl>
    <w:lvl w:ilvl="5" w:tplc="54EC4C4A">
      <w:start w:val="1"/>
      <w:numFmt w:val="bullet"/>
      <w:lvlText w:val=""/>
      <w:lvlJc w:val="left"/>
      <w:pPr>
        <w:ind w:left="4320" w:hanging="360"/>
      </w:pPr>
      <w:rPr>
        <w:rFonts w:ascii="Wingdings" w:hAnsi="Wingdings" w:hint="default"/>
      </w:rPr>
    </w:lvl>
    <w:lvl w:ilvl="6" w:tplc="1098EB2C">
      <w:start w:val="1"/>
      <w:numFmt w:val="bullet"/>
      <w:lvlText w:val=""/>
      <w:lvlJc w:val="left"/>
      <w:pPr>
        <w:ind w:left="5040" w:hanging="360"/>
      </w:pPr>
      <w:rPr>
        <w:rFonts w:ascii="Symbol" w:hAnsi="Symbol" w:hint="default"/>
      </w:rPr>
    </w:lvl>
    <w:lvl w:ilvl="7" w:tplc="B4DE40F6">
      <w:start w:val="1"/>
      <w:numFmt w:val="bullet"/>
      <w:lvlText w:val="o"/>
      <w:lvlJc w:val="left"/>
      <w:pPr>
        <w:ind w:left="5760" w:hanging="360"/>
      </w:pPr>
      <w:rPr>
        <w:rFonts w:ascii="Courier New" w:hAnsi="Courier New" w:hint="default"/>
      </w:rPr>
    </w:lvl>
    <w:lvl w:ilvl="8" w:tplc="9EA47762">
      <w:start w:val="1"/>
      <w:numFmt w:val="bullet"/>
      <w:lvlText w:val=""/>
      <w:lvlJc w:val="left"/>
      <w:pPr>
        <w:ind w:left="6480" w:hanging="360"/>
      </w:pPr>
      <w:rPr>
        <w:rFonts w:ascii="Wingdings" w:hAnsi="Wingdings" w:hint="default"/>
      </w:rPr>
    </w:lvl>
  </w:abstractNum>
  <w:abstractNum w:abstractNumId="16" w15:restartNumberingAfterBreak="0">
    <w:nsid w:val="3113755F"/>
    <w:multiLevelType w:val="hybridMultilevel"/>
    <w:tmpl w:val="4DD0842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337A0562"/>
    <w:multiLevelType w:val="hybridMultilevel"/>
    <w:tmpl w:val="5C00D45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8" w15:restartNumberingAfterBreak="0">
    <w:nsid w:val="3488158A"/>
    <w:multiLevelType w:val="hybridMultilevel"/>
    <w:tmpl w:val="41BC473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B527D7F"/>
    <w:multiLevelType w:val="multilevel"/>
    <w:tmpl w:val="AAE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EE52C5"/>
    <w:multiLevelType w:val="hybridMultilevel"/>
    <w:tmpl w:val="F8C2ADD4"/>
    <w:lvl w:ilvl="0" w:tplc="280A0017">
      <w:start w:val="1"/>
      <w:numFmt w:val="lowerLetter"/>
      <w:lvlText w:val="%1)"/>
      <w:lvlJc w:val="left"/>
      <w:pPr>
        <w:ind w:left="2422" w:hanging="360"/>
      </w:pPr>
    </w:lvl>
    <w:lvl w:ilvl="1" w:tplc="280A0019" w:tentative="1">
      <w:start w:val="1"/>
      <w:numFmt w:val="lowerLetter"/>
      <w:lvlText w:val="%2."/>
      <w:lvlJc w:val="left"/>
      <w:pPr>
        <w:ind w:left="3142" w:hanging="360"/>
      </w:pPr>
    </w:lvl>
    <w:lvl w:ilvl="2" w:tplc="280A001B" w:tentative="1">
      <w:start w:val="1"/>
      <w:numFmt w:val="lowerRoman"/>
      <w:lvlText w:val="%3."/>
      <w:lvlJc w:val="right"/>
      <w:pPr>
        <w:ind w:left="3862" w:hanging="180"/>
      </w:pPr>
    </w:lvl>
    <w:lvl w:ilvl="3" w:tplc="280A000F" w:tentative="1">
      <w:start w:val="1"/>
      <w:numFmt w:val="decimal"/>
      <w:lvlText w:val="%4."/>
      <w:lvlJc w:val="left"/>
      <w:pPr>
        <w:ind w:left="4582" w:hanging="360"/>
      </w:pPr>
    </w:lvl>
    <w:lvl w:ilvl="4" w:tplc="280A0019" w:tentative="1">
      <w:start w:val="1"/>
      <w:numFmt w:val="lowerLetter"/>
      <w:lvlText w:val="%5."/>
      <w:lvlJc w:val="left"/>
      <w:pPr>
        <w:ind w:left="5302" w:hanging="360"/>
      </w:pPr>
    </w:lvl>
    <w:lvl w:ilvl="5" w:tplc="280A001B" w:tentative="1">
      <w:start w:val="1"/>
      <w:numFmt w:val="lowerRoman"/>
      <w:lvlText w:val="%6."/>
      <w:lvlJc w:val="right"/>
      <w:pPr>
        <w:ind w:left="6022" w:hanging="180"/>
      </w:pPr>
    </w:lvl>
    <w:lvl w:ilvl="6" w:tplc="280A000F" w:tentative="1">
      <w:start w:val="1"/>
      <w:numFmt w:val="decimal"/>
      <w:lvlText w:val="%7."/>
      <w:lvlJc w:val="left"/>
      <w:pPr>
        <w:ind w:left="6742" w:hanging="360"/>
      </w:pPr>
    </w:lvl>
    <w:lvl w:ilvl="7" w:tplc="280A0019" w:tentative="1">
      <w:start w:val="1"/>
      <w:numFmt w:val="lowerLetter"/>
      <w:lvlText w:val="%8."/>
      <w:lvlJc w:val="left"/>
      <w:pPr>
        <w:ind w:left="7462" w:hanging="360"/>
      </w:pPr>
    </w:lvl>
    <w:lvl w:ilvl="8" w:tplc="280A001B" w:tentative="1">
      <w:start w:val="1"/>
      <w:numFmt w:val="lowerRoman"/>
      <w:lvlText w:val="%9."/>
      <w:lvlJc w:val="right"/>
      <w:pPr>
        <w:ind w:left="8182" w:hanging="180"/>
      </w:pPr>
    </w:lvl>
  </w:abstractNum>
  <w:abstractNum w:abstractNumId="21" w15:restartNumberingAfterBreak="0">
    <w:nsid w:val="52C061F8"/>
    <w:multiLevelType w:val="multilevel"/>
    <w:tmpl w:val="7ACAFAC2"/>
    <w:lvl w:ilvl="0">
      <w:start w:val="2"/>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69B43D8"/>
    <w:multiLevelType w:val="multilevel"/>
    <w:tmpl w:val="651A05EE"/>
    <w:lvl w:ilvl="0">
      <w:start w:val="1"/>
      <w:numFmt w:val="decimal"/>
      <w:lvlText w:val="%1."/>
      <w:lvlJc w:val="left"/>
      <w:pPr>
        <w:ind w:left="720"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5340" w:hanging="144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7116" w:hanging="1800"/>
      </w:pPr>
      <w:rPr>
        <w:rFonts w:hint="default"/>
      </w:rPr>
    </w:lvl>
    <w:lvl w:ilvl="8">
      <w:start w:val="1"/>
      <w:numFmt w:val="decimal"/>
      <w:isLgl/>
      <w:lvlText w:val="%1.%2.%3.%4.%5.%6.%7.%8.%9."/>
      <w:lvlJc w:val="left"/>
      <w:pPr>
        <w:ind w:left="8184" w:hanging="2160"/>
      </w:pPr>
      <w:rPr>
        <w:rFonts w:hint="default"/>
      </w:rPr>
    </w:lvl>
  </w:abstractNum>
  <w:abstractNum w:abstractNumId="23" w15:restartNumberingAfterBreak="0">
    <w:nsid w:val="56CF1B0F"/>
    <w:multiLevelType w:val="multilevel"/>
    <w:tmpl w:val="6FD49C62"/>
    <w:lvl w:ilvl="0">
      <w:start w:val="2"/>
      <w:numFmt w:val="decimal"/>
      <w:lvlText w:val="%1"/>
      <w:lvlJc w:val="left"/>
      <w:pPr>
        <w:ind w:left="516" w:hanging="516"/>
      </w:pPr>
      <w:rPr>
        <w:rFonts w:hint="default"/>
      </w:rPr>
    </w:lvl>
    <w:lvl w:ilvl="1">
      <w:start w:val="7"/>
      <w:numFmt w:val="decimal"/>
      <w:lvlText w:val="%1.%2"/>
      <w:lvlJc w:val="left"/>
      <w:pPr>
        <w:ind w:left="900" w:hanging="516"/>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4872" w:hanging="1800"/>
      </w:pPr>
      <w:rPr>
        <w:rFonts w:hint="default"/>
      </w:rPr>
    </w:lvl>
  </w:abstractNum>
  <w:abstractNum w:abstractNumId="24" w15:restartNumberingAfterBreak="0">
    <w:nsid w:val="5ABB79DA"/>
    <w:multiLevelType w:val="multilevel"/>
    <w:tmpl w:val="651A05EE"/>
    <w:lvl w:ilvl="0">
      <w:start w:val="1"/>
      <w:numFmt w:val="decimal"/>
      <w:lvlText w:val="%1."/>
      <w:lvlJc w:val="left"/>
      <w:pPr>
        <w:ind w:left="720"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5340" w:hanging="144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7116" w:hanging="1800"/>
      </w:pPr>
      <w:rPr>
        <w:rFonts w:hint="default"/>
      </w:rPr>
    </w:lvl>
    <w:lvl w:ilvl="8">
      <w:start w:val="1"/>
      <w:numFmt w:val="decimal"/>
      <w:isLgl/>
      <w:lvlText w:val="%1.%2.%3.%4.%5.%6.%7.%8.%9."/>
      <w:lvlJc w:val="left"/>
      <w:pPr>
        <w:ind w:left="8184" w:hanging="2160"/>
      </w:pPr>
      <w:rPr>
        <w:rFonts w:hint="default"/>
      </w:rPr>
    </w:lvl>
  </w:abstractNum>
  <w:abstractNum w:abstractNumId="25" w15:restartNumberingAfterBreak="0">
    <w:nsid w:val="5C0E5ED9"/>
    <w:multiLevelType w:val="hybridMultilevel"/>
    <w:tmpl w:val="03CAA84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6" w15:restartNumberingAfterBreak="0">
    <w:nsid w:val="5C8B0395"/>
    <w:multiLevelType w:val="hybridMultilevel"/>
    <w:tmpl w:val="1974D88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998" w:hanging="360"/>
      </w:pPr>
      <w:rPr>
        <w:rFonts w:ascii="Courier New" w:hAnsi="Courier New" w:cs="Courier New" w:hint="default"/>
      </w:rPr>
    </w:lvl>
    <w:lvl w:ilvl="2" w:tplc="280A0005" w:tentative="1">
      <w:start w:val="1"/>
      <w:numFmt w:val="bullet"/>
      <w:lvlText w:val=""/>
      <w:lvlJc w:val="left"/>
      <w:pPr>
        <w:ind w:left="3718" w:hanging="360"/>
      </w:pPr>
      <w:rPr>
        <w:rFonts w:ascii="Wingdings" w:hAnsi="Wingdings" w:hint="default"/>
      </w:rPr>
    </w:lvl>
    <w:lvl w:ilvl="3" w:tplc="280A0001">
      <w:start w:val="1"/>
      <w:numFmt w:val="bullet"/>
      <w:lvlText w:val=""/>
      <w:lvlJc w:val="left"/>
      <w:pPr>
        <w:ind w:left="4438" w:hanging="360"/>
      </w:pPr>
      <w:rPr>
        <w:rFonts w:ascii="Symbol" w:hAnsi="Symbol" w:hint="default"/>
      </w:rPr>
    </w:lvl>
    <w:lvl w:ilvl="4" w:tplc="280A0003" w:tentative="1">
      <w:start w:val="1"/>
      <w:numFmt w:val="bullet"/>
      <w:lvlText w:val="o"/>
      <w:lvlJc w:val="left"/>
      <w:pPr>
        <w:ind w:left="5158" w:hanging="360"/>
      </w:pPr>
      <w:rPr>
        <w:rFonts w:ascii="Courier New" w:hAnsi="Courier New" w:cs="Courier New" w:hint="default"/>
      </w:rPr>
    </w:lvl>
    <w:lvl w:ilvl="5" w:tplc="280A0005" w:tentative="1">
      <w:start w:val="1"/>
      <w:numFmt w:val="bullet"/>
      <w:lvlText w:val=""/>
      <w:lvlJc w:val="left"/>
      <w:pPr>
        <w:ind w:left="5878" w:hanging="360"/>
      </w:pPr>
      <w:rPr>
        <w:rFonts w:ascii="Wingdings" w:hAnsi="Wingdings" w:hint="default"/>
      </w:rPr>
    </w:lvl>
    <w:lvl w:ilvl="6" w:tplc="280A0001" w:tentative="1">
      <w:start w:val="1"/>
      <w:numFmt w:val="bullet"/>
      <w:lvlText w:val=""/>
      <w:lvlJc w:val="left"/>
      <w:pPr>
        <w:ind w:left="6598" w:hanging="360"/>
      </w:pPr>
      <w:rPr>
        <w:rFonts w:ascii="Symbol" w:hAnsi="Symbol" w:hint="default"/>
      </w:rPr>
    </w:lvl>
    <w:lvl w:ilvl="7" w:tplc="280A0003" w:tentative="1">
      <w:start w:val="1"/>
      <w:numFmt w:val="bullet"/>
      <w:lvlText w:val="o"/>
      <w:lvlJc w:val="left"/>
      <w:pPr>
        <w:ind w:left="7318" w:hanging="360"/>
      </w:pPr>
      <w:rPr>
        <w:rFonts w:ascii="Courier New" w:hAnsi="Courier New" w:cs="Courier New" w:hint="default"/>
      </w:rPr>
    </w:lvl>
    <w:lvl w:ilvl="8" w:tplc="280A0005" w:tentative="1">
      <w:start w:val="1"/>
      <w:numFmt w:val="bullet"/>
      <w:lvlText w:val=""/>
      <w:lvlJc w:val="left"/>
      <w:pPr>
        <w:ind w:left="8038" w:hanging="360"/>
      </w:pPr>
      <w:rPr>
        <w:rFonts w:ascii="Wingdings" w:hAnsi="Wingdings" w:hint="default"/>
      </w:rPr>
    </w:lvl>
  </w:abstractNum>
  <w:abstractNum w:abstractNumId="27" w15:restartNumberingAfterBreak="0">
    <w:nsid w:val="5E2321BE"/>
    <w:multiLevelType w:val="hybridMultilevel"/>
    <w:tmpl w:val="39EC7874"/>
    <w:lvl w:ilvl="0" w:tplc="280A0001">
      <w:start w:val="1"/>
      <w:numFmt w:val="bullet"/>
      <w:lvlText w:val=""/>
      <w:lvlJc w:val="left"/>
      <w:pPr>
        <w:ind w:left="2304" w:hanging="360"/>
      </w:pPr>
      <w:rPr>
        <w:rFonts w:ascii="Symbol" w:hAnsi="Symbol" w:hint="default"/>
      </w:rPr>
    </w:lvl>
    <w:lvl w:ilvl="1" w:tplc="280A0003" w:tentative="1">
      <w:start w:val="1"/>
      <w:numFmt w:val="bullet"/>
      <w:lvlText w:val="o"/>
      <w:lvlJc w:val="left"/>
      <w:pPr>
        <w:ind w:left="3024" w:hanging="360"/>
      </w:pPr>
      <w:rPr>
        <w:rFonts w:ascii="Courier New" w:hAnsi="Courier New" w:cs="Courier New" w:hint="default"/>
      </w:rPr>
    </w:lvl>
    <w:lvl w:ilvl="2" w:tplc="280A0005" w:tentative="1">
      <w:start w:val="1"/>
      <w:numFmt w:val="bullet"/>
      <w:lvlText w:val=""/>
      <w:lvlJc w:val="left"/>
      <w:pPr>
        <w:ind w:left="3744" w:hanging="360"/>
      </w:pPr>
      <w:rPr>
        <w:rFonts w:ascii="Wingdings" w:hAnsi="Wingdings" w:hint="default"/>
      </w:rPr>
    </w:lvl>
    <w:lvl w:ilvl="3" w:tplc="280A0001" w:tentative="1">
      <w:start w:val="1"/>
      <w:numFmt w:val="bullet"/>
      <w:lvlText w:val=""/>
      <w:lvlJc w:val="left"/>
      <w:pPr>
        <w:ind w:left="4464" w:hanging="360"/>
      </w:pPr>
      <w:rPr>
        <w:rFonts w:ascii="Symbol" w:hAnsi="Symbol" w:hint="default"/>
      </w:rPr>
    </w:lvl>
    <w:lvl w:ilvl="4" w:tplc="280A0003" w:tentative="1">
      <w:start w:val="1"/>
      <w:numFmt w:val="bullet"/>
      <w:lvlText w:val="o"/>
      <w:lvlJc w:val="left"/>
      <w:pPr>
        <w:ind w:left="5184" w:hanging="360"/>
      </w:pPr>
      <w:rPr>
        <w:rFonts w:ascii="Courier New" w:hAnsi="Courier New" w:cs="Courier New" w:hint="default"/>
      </w:rPr>
    </w:lvl>
    <w:lvl w:ilvl="5" w:tplc="280A0005" w:tentative="1">
      <w:start w:val="1"/>
      <w:numFmt w:val="bullet"/>
      <w:lvlText w:val=""/>
      <w:lvlJc w:val="left"/>
      <w:pPr>
        <w:ind w:left="5904" w:hanging="360"/>
      </w:pPr>
      <w:rPr>
        <w:rFonts w:ascii="Wingdings" w:hAnsi="Wingdings" w:hint="default"/>
      </w:rPr>
    </w:lvl>
    <w:lvl w:ilvl="6" w:tplc="280A0001" w:tentative="1">
      <w:start w:val="1"/>
      <w:numFmt w:val="bullet"/>
      <w:lvlText w:val=""/>
      <w:lvlJc w:val="left"/>
      <w:pPr>
        <w:ind w:left="6624" w:hanging="360"/>
      </w:pPr>
      <w:rPr>
        <w:rFonts w:ascii="Symbol" w:hAnsi="Symbol" w:hint="default"/>
      </w:rPr>
    </w:lvl>
    <w:lvl w:ilvl="7" w:tplc="280A0003" w:tentative="1">
      <w:start w:val="1"/>
      <w:numFmt w:val="bullet"/>
      <w:lvlText w:val="o"/>
      <w:lvlJc w:val="left"/>
      <w:pPr>
        <w:ind w:left="7344" w:hanging="360"/>
      </w:pPr>
      <w:rPr>
        <w:rFonts w:ascii="Courier New" w:hAnsi="Courier New" w:cs="Courier New" w:hint="default"/>
      </w:rPr>
    </w:lvl>
    <w:lvl w:ilvl="8" w:tplc="280A0005" w:tentative="1">
      <w:start w:val="1"/>
      <w:numFmt w:val="bullet"/>
      <w:lvlText w:val=""/>
      <w:lvlJc w:val="left"/>
      <w:pPr>
        <w:ind w:left="8064" w:hanging="360"/>
      </w:pPr>
      <w:rPr>
        <w:rFonts w:ascii="Wingdings" w:hAnsi="Wingdings" w:hint="default"/>
      </w:rPr>
    </w:lvl>
  </w:abstractNum>
  <w:abstractNum w:abstractNumId="28" w15:restartNumberingAfterBreak="0">
    <w:nsid w:val="5E551C9A"/>
    <w:multiLevelType w:val="hybridMultilevel"/>
    <w:tmpl w:val="F7145A7E"/>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29" w15:restartNumberingAfterBreak="0">
    <w:nsid w:val="605A3AD5"/>
    <w:multiLevelType w:val="hybridMultilevel"/>
    <w:tmpl w:val="22927B9C"/>
    <w:lvl w:ilvl="0" w:tplc="280A0017">
      <w:start w:val="1"/>
      <w:numFmt w:val="lowerLetter"/>
      <w:lvlText w:val="%1)"/>
      <w:lvlJc w:val="left"/>
      <w:pPr>
        <w:ind w:left="2204" w:hanging="360"/>
      </w:pPr>
    </w:lvl>
    <w:lvl w:ilvl="1" w:tplc="280A0019" w:tentative="1">
      <w:start w:val="1"/>
      <w:numFmt w:val="lowerLetter"/>
      <w:lvlText w:val="%2."/>
      <w:lvlJc w:val="left"/>
      <w:pPr>
        <w:ind w:left="2924" w:hanging="360"/>
      </w:pPr>
    </w:lvl>
    <w:lvl w:ilvl="2" w:tplc="280A001B" w:tentative="1">
      <w:start w:val="1"/>
      <w:numFmt w:val="lowerRoman"/>
      <w:lvlText w:val="%3."/>
      <w:lvlJc w:val="right"/>
      <w:pPr>
        <w:ind w:left="3644" w:hanging="180"/>
      </w:pPr>
    </w:lvl>
    <w:lvl w:ilvl="3" w:tplc="280A000F" w:tentative="1">
      <w:start w:val="1"/>
      <w:numFmt w:val="decimal"/>
      <w:lvlText w:val="%4."/>
      <w:lvlJc w:val="left"/>
      <w:pPr>
        <w:ind w:left="4364" w:hanging="360"/>
      </w:pPr>
    </w:lvl>
    <w:lvl w:ilvl="4" w:tplc="280A0019" w:tentative="1">
      <w:start w:val="1"/>
      <w:numFmt w:val="lowerLetter"/>
      <w:lvlText w:val="%5."/>
      <w:lvlJc w:val="left"/>
      <w:pPr>
        <w:ind w:left="5084" w:hanging="360"/>
      </w:pPr>
    </w:lvl>
    <w:lvl w:ilvl="5" w:tplc="280A001B" w:tentative="1">
      <w:start w:val="1"/>
      <w:numFmt w:val="lowerRoman"/>
      <w:lvlText w:val="%6."/>
      <w:lvlJc w:val="right"/>
      <w:pPr>
        <w:ind w:left="5804" w:hanging="180"/>
      </w:pPr>
    </w:lvl>
    <w:lvl w:ilvl="6" w:tplc="280A000F" w:tentative="1">
      <w:start w:val="1"/>
      <w:numFmt w:val="decimal"/>
      <w:lvlText w:val="%7."/>
      <w:lvlJc w:val="left"/>
      <w:pPr>
        <w:ind w:left="6524" w:hanging="360"/>
      </w:pPr>
    </w:lvl>
    <w:lvl w:ilvl="7" w:tplc="280A0019" w:tentative="1">
      <w:start w:val="1"/>
      <w:numFmt w:val="lowerLetter"/>
      <w:lvlText w:val="%8."/>
      <w:lvlJc w:val="left"/>
      <w:pPr>
        <w:ind w:left="7244" w:hanging="360"/>
      </w:pPr>
    </w:lvl>
    <w:lvl w:ilvl="8" w:tplc="280A001B" w:tentative="1">
      <w:start w:val="1"/>
      <w:numFmt w:val="lowerRoman"/>
      <w:lvlText w:val="%9."/>
      <w:lvlJc w:val="right"/>
      <w:pPr>
        <w:ind w:left="7964" w:hanging="180"/>
      </w:pPr>
    </w:lvl>
  </w:abstractNum>
  <w:abstractNum w:abstractNumId="30" w15:restartNumberingAfterBreak="0">
    <w:nsid w:val="67DF2D6A"/>
    <w:multiLevelType w:val="hybridMultilevel"/>
    <w:tmpl w:val="5C7EB8E6"/>
    <w:lvl w:ilvl="0" w:tplc="CB0037E2">
      <w:start w:val="1"/>
      <w:numFmt w:val="decimal"/>
      <w:lvlText w:val="%1."/>
      <w:lvlJc w:val="left"/>
      <w:pPr>
        <w:ind w:left="1068" w:hanging="360"/>
      </w:pPr>
      <w:rPr>
        <w:rFonts w:asciiTheme="minorHAnsi" w:hAnsiTheme="minorHAnsi" w:cstheme="minorBidi" w:hint="default"/>
        <w:sz w:val="22"/>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1" w15:restartNumberingAfterBreak="0">
    <w:nsid w:val="69692E17"/>
    <w:multiLevelType w:val="multilevel"/>
    <w:tmpl w:val="4FF62390"/>
    <w:lvl w:ilvl="0">
      <w:start w:val="2"/>
      <w:numFmt w:val="decimal"/>
      <w:lvlText w:val="%1"/>
      <w:lvlJc w:val="left"/>
      <w:pPr>
        <w:ind w:left="444" w:hanging="444"/>
      </w:pPr>
      <w:rPr>
        <w:rFonts w:hint="default"/>
      </w:rPr>
    </w:lvl>
    <w:lvl w:ilvl="1">
      <w:start w:val="3"/>
      <w:numFmt w:val="decimal"/>
      <w:lvlText w:val="%1.%2"/>
      <w:lvlJc w:val="left"/>
      <w:pPr>
        <w:ind w:left="804" w:hanging="444"/>
      </w:pPr>
      <w:rPr>
        <w:rFonts w:hint="default"/>
      </w:rPr>
    </w:lvl>
    <w:lvl w:ilvl="2">
      <w:start w:val="1"/>
      <w:numFmt w:val="decimal"/>
      <w:lvlText w:val="%1.%2.%3"/>
      <w:lvlJc w:val="left"/>
      <w:pPr>
        <w:ind w:left="1440" w:hanging="720"/>
      </w:pPr>
      <w:rPr>
        <w:rFonts w:hint="default"/>
        <w:b/>
        <w:bCs/>
        <w:color w:val="538135" w:themeColor="accent6" w:themeShade="BF"/>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9EF53D4"/>
    <w:multiLevelType w:val="hybridMultilevel"/>
    <w:tmpl w:val="1A36FE90"/>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33" w15:restartNumberingAfterBreak="0">
    <w:nsid w:val="6E18568E"/>
    <w:multiLevelType w:val="multilevel"/>
    <w:tmpl w:val="9B162224"/>
    <w:lvl w:ilvl="0">
      <w:start w:val="2"/>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0F52CA1"/>
    <w:multiLevelType w:val="hybridMultilevel"/>
    <w:tmpl w:val="B6E6185C"/>
    <w:lvl w:ilvl="0" w:tplc="280A0001">
      <w:start w:val="1"/>
      <w:numFmt w:val="bullet"/>
      <w:lvlText w:val=""/>
      <w:lvlJc w:val="left"/>
      <w:pPr>
        <w:ind w:left="2563" w:hanging="360"/>
      </w:pPr>
      <w:rPr>
        <w:rFonts w:ascii="Symbol" w:hAnsi="Symbo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35" w15:restartNumberingAfterBreak="0">
    <w:nsid w:val="717A17A6"/>
    <w:multiLevelType w:val="hybridMultilevel"/>
    <w:tmpl w:val="C4CC6F7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15:restartNumberingAfterBreak="0">
    <w:nsid w:val="74D0187C"/>
    <w:multiLevelType w:val="hybridMultilevel"/>
    <w:tmpl w:val="2BA82B74"/>
    <w:lvl w:ilvl="0" w:tplc="DC4871D8">
      <w:start w:val="1"/>
      <w:numFmt w:val="lowerLetter"/>
      <w:lvlText w:val="%1)"/>
      <w:lvlJc w:val="left"/>
      <w:pPr>
        <w:ind w:left="1495" w:hanging="360"/>
      </w:pPr>
      <w:rPr>
        <w:rFonts w:asciiTheme="minorHAnsi" w:eastAsiaTheme="minorHAnsi" w:hAnsiTheme="minorHAnsi" w:cstheme="minorBidi"/>
      </w:rPr>
    </w:lvl>
    <w:lvl w:ilvl="1" w:tplc="280A0003">
      <w:start w:val="1"/>
      <w:numFmt w:val="bullet"/>
      <w:lvlText w:val="o"/>
      <w:lvlJc w:val="left"/>
      <w:pPr>
        <w:ind w:left="1637" w:hanging="360"/>
      </w:pPr>
      <w:rPr>
        <w:rFonts w:ascii="Courier New" w:hAnsi="Courier New" w:cs="Courier New" w:hint="default"/>
      </w:rPr>
    </w:lvl>
    <w:lvl w:ilvl="2" w:tplc="280A0001">
      <w:start w:val="1"/>
      <w:numFmt w:val="bullet"/>
      <w:lvlText w:val=""/>
      <w:lvlJc w:val="left"/>
      <w:pPr>
        <w:ind w:left="2345" w:hanging="360"/>
      </w:pPr>
      <w:rPr>
        <w:rFonts w:ascii="Symbol" w:hAnsi="Symbol" w:hint="default"/>
      </w:rPr>
    </w:lvl>
    <w:lvl w:ilvl="3" w:tplc="280A0001">
      <w:start w:val="1"/>
      <w:numFmt w:val="bullet"/>
      <w:lvlText w:val=""/>
      <w:lvlJc w:val="left"/>
      <w:pPr>
        <w:ind w:left="4761" w:hanging="360"/>
      </w:pPr>
      <w:rPr>
        <w:rFonts w:ascii="Symbol" w:hAnsi="Symbol" w:hint="default"/>
      </w:rPr>
    </w:lvl>
    <w:lvl w:ilvl="4" w:tplc="280A0003" w:tentative="1">
      <w:start w:val="1"/>
      <w:numFmt w:val="bullet"/>
      <w:lvlText w:val="o"/>
      <w:lvlJc w:val="left"/>
      <w:pPr>
        <w:ind w:left="5481" w:hanging="360"/>
      </w:pPr>
      <w:rPr>
        <w:rFonts w:ascii="Courier New" w:hAnsi="Courier New" w:cs="Courier New" w:hint="default"/>
      </w:rPr>
    </w:lvl>
    <w:lvl w:ilvl="5" w:tplc="280A0005" w:tentative="1">
      <w:start w:val="1"/>
      <w:numFmt w:val="bullet"/>
      <w:lvlText w:val=""/>
      <w:lvlJc w:val="left"/>
      <w:pPr>
        <w:ind w:left="6201" w:hanging="360"/>
      </w:pPr>
      <w:rPr>
        <w:rFonts w:ascii="Wingdings" w:hAnsi="Wingdings" w:hint="default"/>
      </w:rPr>
    </w:lvl>
    <w:lvl w:ilvl="6" w:tplc="280A0001" w:tentative="1">
      <w:start w:val="1"/>
      <w:numFmt w:val="bullet"/>
      <w:lvlText w:val=""/>
      <w:lvlJc w:val="left"/>
      <w:pPr>
        <w:ind w:left="6921" w:hanging="360"/>
      </w:pPr>
      <w:rPr>
        <w:rFonts w:ascii="Symbol" w:hAnsi="Symbol" w:hint="default"/>
      </w:rPr>
    </w:lvl>
    <w:lvl w:ilvl="7" w:tplc="280A0003" w:tentative="1">
      <w:start w:val="1"/>
      <w:numFmt w:val="bullet"/>
      <w:lvlText w:val="o"/>
      <w:lvlJc w:val="left"/>
      <w:pPr>
        <w:ind w:left="7641" w:hanging="360"/>
      </w:pPr>
      <w:rPr>
        <w:rFonts w:ascii="Courier New" w:hAnsi="Courier New" w:cs="Courier New" w:hint="default"/>
      </w:rPr>
    </w:lvl>
    <w:lvl w:ilvl="8" w:tplc="280A0005" w:tentative="1">
      <w:start w:val="1"/>
      <w:numFmt w:val="bullet"/>
      <w:lvlText w:val=""/>
      <w:lvlJc w:val="left"/>
      <w:pPr>
        <w:ind w:left="8361" w:hanging="360"/>
      </w:pPr>
      <w:rPr>
        <w:rFonts w:ascii="Wingdings" w:hAnsi="Wingdings" w:hint="default"/>
      </w:rPr>
    </w:lvl>
  </w:abstractNum>
  <w:abstractNum w:abstractNumId="37" w15:restartNumberingAfterBreak="0">
    <w:nsid w:val="75842ABC"/>
    <w:multiLevelType w:val="hybridMultilevel"/>
    <w:tmpl w:val="6082C270"/>
    <w:lvl w:ilvl="0" w:tplc="CCC41098">
      <w:numFmt w:val="bullet"/>
      <w:lvlText w:val=""/>
      <w:lvlJc w:val="left"/>
      <w:pPr>
        <w:ind w:left="1211" w:hanging="360"/>
      </w:pPr>
      <w:rPr>
        <w:rFonts w:ascii="Symbol" w:eastAsia="Symbol" w:hAnsi="Symbol" w:cs="Symbol" w:hint="default"/>
        <w:w w:val="100"/>
        <w:sz w:val="20"/>
        <w:szCs w:val="20"/>
        <w:lang w:val="es-PE" w:eastAsia="es-PE" w:bidi="es-PE"/>
      </w:rPr>
    </w:lvl>
    <w:lvl w:ilvl="1" w:tplc="19B23582">
      <w:numFmt w:val="bullet"/>
      <w:lvlText w:val="•"/>
      <w:lvlJc w:val="left"/>
      <w:pPr>
        <w:ind w:left="1966" w:hanging="360"/>
      </w:pPr>
      <w:rPr>
        <w:rFonts w:hint="default"/>
        <w:lang w:val="es-PE" w:eastAsia="es-PE" w:bidi="es-PE"/>
      </w:rPr>
    </w:lvl>
    <w:lvl w:ilvl="2" w:tplc="36E20AC8">
      <w:numFmt w:val="bullet"/>
      <w:lvlText w:val="•"/>
      <w:lvlJc w:val="left"/>
      <w:pPr>
        <w:ind w:left="2725" w:hanging="360"/>
      </w:pPr>
      <w:rPr>
        <w:rFonts w:hint="default"/>
        <w:lang w:val="es-PE" w:eastAsia="es-PE" w:bidi="es-PE"/>
      </w:rPr>
    </w:lvl>
    <w:lvl w:ilvl="3" w:tplc="0B2A9A5E">
      <w:numFmt w:val="bullet"/>
      <w:lvlText w:val="•"/>
      <w:lvlJc w:val="left"/>
      <w:pPr>
        <w:ind w:left="3484" w:hanging="360"/>
      </w:pPr>
      <w:rPr>
        <w:rFonts w:hint="default"/>
        <w:lang w:val="es-PE" w:eastAsia="es-PE" w:bidi="es-PE"/>
      </w:rPr>
    </w:lvl>
    <w:lvl w:ilvl="4" w:tplc="89F29AD0">
      <w:numFmt w:val="bullet"/>
      <w:lvlText w:val="•"/>
      <w:lvlJc w:val="left"/>
      <w:pPr>
        <w:ind w:left="4243" w:hanging="360"/>
      </w:pPr>
      <w:rPr>
        <w:rFonts w:hint="default"/>
        <w:lang w:val="es-PE" w:eastAsia="es-PE" w:bidi="es-PE"/>
      </w:rPr>
    </w:lvl>
    <w:lvl w:ilvl="5" w:tplc="83EEC0FC">
      <w:numFmt w:val="bullet"/>
      <w:lvlText w:val="•"/>
      <w:lvlJc w:val="left"/>
      <w:pPr>
        <w:ind w:left="5002" w:hanging="360"/>
      </w:pPr>
      <w:rPr>
        <w:rFonts w:hint="default"/>
        <w:lang w:val="es-PE" w:eastAsia="es-PE" w:bidi="es-PE"/>
      </w:rPr>
    </w:lvl>
    <w:lvl w:ilvl="6" w:tplc="F41C5A6C">
      <w:numFmt w:val="bullet"/>
      <w:lvlText w:val="•"/>
      <w:lvlJc w:val="left"/>
      <w:pPr>
        <w:ind w:left="5761" w:hanging="360"/>
      </w:pPr>
      <w:rPr>
        <w:rFonts w:hint="default"/>
        <w:lang w:val="es-PE" w:eastAsia="es-PE" w:bidi="es-PE"/>
      </w:rPr>
    </w:lvl>
    <w:lvl w:ilvl="7" w:tplc="62A8564C">
      <w:numFmt w:val="bullet"/>
      <w:lvlText w:val="•"/>
      <w:lvlJc w:val="left"/>
      <w:pPr>
        <w:ind w:left="6520" w:hanging="360"/>
      </w:pPr>
      <w:rPr>
        <w:rFonts w:hint="default"/>
        <w:lang w:val="es-PE" w:eastAsia="es-PE" w:bidi="es-PE"/>
      </w:rPr>
    </w:lvl>
    <w:lvl w:ilvl="8" w:tplc="14068E0A">
      <w:numFmt w:val="bullet"/>
      <w:lvlText w:val="•"/>
      <w:lvlJc w:val="left"/>
      <w:pPr>
        <w:ind w:left="7279" w:hanging="360"/>
      </w:pPr>
      <w:rPr>
        <w:rFonts w:hint="default"/>
        <w:lang w:val="es-PE" w:eastAsia="es-PE" w:bidi="es-PE"/>
      </w:rPr>
    </w:lvl>
  </w:abstractNum>
  <w:abstractNum w:abstractNumId="38" w15:restartNumberingAfterBreak="0">
    <w:nsid w:val="75E11659"/>
    <w:multiLevelType w:val="hybridMultilevel"/>
    <w:tmpl w:val="2806D2B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9" w15:restartNumberingAfterBreak="0">
    <w:nsid w:val="7CE82633"/>
    <w:multiLevelType w:val="multilevel"/>
    <w:tmpl w:val="5E14B9F2"/>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5"/>
  </w:num>
  <w:num w:numId="2">
    <w:abstractNumId w:val="3"/>
  </w:num>
  <w:num w:numId="3">
    <w:abstractNumId w:val="27"/>
  </w:num>
  <w:num w:numId="4">
    <w:abstractNumId w:val="36"/>
  </w:num>
  <w:num w:numId="5">
    <w:abstractNumId w:val="28"/>
  </w:num>
  <w:num w:numId="6">
    <w:abstractNumId w:val="11"/>
  </w:num>
  <w:num w:numId="7">
    <w:abstractNumId w:val="26"/>
  </w:num>
  <w:num w:numId="8">
    <w:abstractNumId w:val="33"/>
  </w:num>
  <w:num w:numId="9">
    <w:abstractNumId w:val="5"/>
  </w:num>
  <w:num w:numId="10">
    <w:abstractNumId w:val="14"/>
  </w:num>
  <w:num w:numId="11">
    <w:abstractNumId w:val="20"/>
  </w:num>
  <w:num w:numId="12">
    <w:abstractNumId w:val="29"/>
  </w:num>
  <w:num w:numId="13">
    <w:abstractNumId w:val="31"/>
  </w:num>
  <w:num w:numId="14">
    <w:abstractNumId w:val="21"/>
  </w:num>
  <w:num w:numId="15">
    <w:abstractNumId w:val="18"/>
  </w:num>
  <w:num w:numId="16">
    <w:abstractNumId w:val="9"/>
  </w:num>
  <w:num w:numId="17">
    <w:abstractNumId w:val="2"/>
  </w:num>
  <w:num w:numId="18">
    <w:abstractNumId w:val="23"/>
  </w:num>
  <w:num w:numId="19">
    <w:abstractNumId w:val="4"/>
  </w:num>
  <w:num w:numId="20">
    <w:abstractNumId w:val="6"/>
  </w:num>
  <w:num w:numId="21">
    <w:abstractNumId w:val="25"/>
  </w:num>
  <w:num w:numId="22">
    <w:abstractNumId w:val="16"/>
  </w:num>
  <w:num w:numId="23">
    <w:abstractNumId w:val="12"/>
  </w:num>
  <w:num w:numId="24">
    <w:abstractNumId w:val="32"/>
  </w:num>
  <w:num w:numId="25">
    <w:abstractNumId w:val="30"/>
  </w:num>
  <w:num w:numId="26">
    <w:abstractNumId w:val="35"/>
  </w:num>
  <w:num w:numId="27">
    <w:abstractNumId w:val="10"/>
  </w:num>
  <w:num w:numId="28">
    <w:abstractNumId w:val="7"/>
  </w:num>
  <w:num w:numId="29">
    <w:abstractNumId w:val="24"/>
  </w:num>
  <w:num w:numId="30">
    <w:abstractNumId w:val="34"/>
  </w:num>
  <w:num w:numId="31">
    <w:abstractNumId w:val="37"/>
  </w:num>
  <w:num w:numId="32">
    <w:abstractNumId w:val="22"/>
  </w:num>
  <w:num w:numId="33">
    <w:abstractNumId w:val="1"/>
  </w:num>
  <w:num w:numId="34">
    <w:abstractNumId w:val="39"/>
  </w:num>
  <w:num w:numId="35">
    <w:abstractNumId w:val="17"/>
  </w:num>
  <w:num w:numId="36">
    <w:abstractNumId w:val="38"/>
  </w:num>
  <w:num w:numId="37">
    <w:abstractNumId w:val="8"/>
  </w:num>
  <w:num w:numId="38">
    <w:abstractNumId w:val="13"/>
  </w:num>
  <w:num w:numId="39">
    <w:abstractNumId w:val="0"/>
  </w:num>
  <w:num w:numId="40">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82"/>
    <w:rsid w:val="000001EC"/>
    <w:rsid w:val="000006E7"/>
    <w:rsid w:val="00000A06"/>
    <w:rsid w:val="00000B22"/>
    <w:rsid w:val="00000C0E"/>
    <w:rsid w:val="0000385E"/>
    <w:rsid w:val="00007891"/>
    <w:rsid w:val="00007ADF"/>
    <w:rsid w:val="00007C9F"/>
    <w:rsid w:val="00010D2A"/>
    <w:rsid w:val="00012BEF"/>
    <w:rsid w:val="00012E79"/>
    <w:rsid w:val="0001422D"/>
    <w:rsid w:val="00014419"/>
    <w:rsid w:val="000154E4"/>
    <w:rsid w:val="00020521"/>
    <w:rsid w:val="0002072A"/>
    <w:rsid w:val="000225D7"/>
    <w:rsid w:val="00022E41"/>
    <w:rsid w:val="000258D7"/>
    <w:rsid w:val="00027E46"/>
    <w:rsid w:val="00030298"/>
    <w:rsid w:val="00030527"/>
    <w:rsid w:val="00031A12"/>
    <w:rsid w:val="000354FB"/>
    <w:rsid w:val="000405B8"/>
    <w:rsid w:val="0004070B"/>
    <w:rsid w:val="0004227D"/>
    <w:rsid w:val="000435D2"/>
    <w:rsid w:val="00045052"/>
    <w:rsid w:val="000453D0"/>
    <w:rsid w:val="000455E0"/>
    <w:rsid w:val="00050662"/>
    <w:rsid w:val="000515C9"/>
    <w:rsid w:val="00052A30"/>
    <w:rsid w:val="00052F3B"/>
    <w:rsid w:val="00054530"/>
    <w:rsid w:val="00056656"/>
    <w:rsid w:val="00056740"/>
    <w:rsid w:val="00056DAB"/>
    <w:rsid w:val="00056FC2"/>
    <w:rsid w:val="000575E1"/>
    <w:rsid w:val="00060432"/>
    <w:rsid w:val="00061176"/>
    <w:rsid w:val="00062AA1"/>
    <w:rsid w:val="000631BD"/>
    <w:rsid w:val="000651DF"/>
    <w:rsid w:val="00065A35"/>
    <w:rsid w:val="00065DD0"/>
    <w:rsid w:val="0006664C"/>
    <w:rsid w:val="0006673F"/>
    <w:rsid w:val="00066AB5"/>
    <w:rsid w:val="000711BD"/>
    <w:rsid w:val="00071732"/>
    <w:rsid w:val="0007309D"/>
    <w:rsid w:val="000731AC"/>
    <w:rsid w:val="00084203"/>
    <w:rsid w:val="00085751"/>
    <w:rsid w:val="00085D7F"/>
    <w:rsid w:val="00085FAC"/>
    <w:rsid w:val="000869CE"/>
    <w:rsid w:val="00087733"/>
    <w:rsid w:val="000878FA"/>
    <w:rsid w:val="00090503"/>
    <w:rsid w:val="0009245A"/>
    <w:rsid w:val="00093671"/>
    <w:rsid w:val="000939EF"/>
    <w:rsid w:val="000A1522"/>
    <w:rsid w:val="000A385D"/>
    <w:rsid w:val="000A7CF2"/>
    <w:rsid w:val="000B03BE"/>
    <w:rsid w:val="000B0AE3"/>
    <w:rsid w:val="000B3134"/>
    <w:rsid w:val="000B60A1"/>
    <w:rsid w:val="000B61EF"/>
    <w:rsid w:val="000B6827"/>
    <w:rsid w:val="000B72BD"/>
    <w:rsid w:val="000C2D82"/>
    <w:rsid w:val="000C5B4B"/>
    <w:rsid w:val="000C5FF7"/>
    <w:rsid w:val="000D2E83"/>
    <w:rsid w:val="000D3978"/>
    <w:rsid w:val="000D43D5"/>
    <w:rsid w:val="000D6115"/>
    <w:rsid w:val="000D70C3"/>
    <w:rsid w:val="000D7A81"/>
    <w:rsid w:val="000E104A"/>
    <w:rsid w:val="000E159A"/>
    <w:rsid w:val="000E50A2"/>
    <w:rsid w:val="000E6ED1"/>
    <w:rsid w:val="000E75AC"/>
    <w:rsid w:val="000F00BD"/>
    <w:rsid w:val="000F113D"/>
    <w:rsid w:val="000F1CB8"/>
    <w:rsid w:val="000F299C"/>
    <w:rsid w:val="000F3A04"/>
    <w:rsid w:val="000F3F0A"/>
    <w:rsid w:val="000F41E1"/>
    <w:rsid w:val="000F44F3"/>
    <w:rsid w:val="000F4D2D"/>
    <w:rsid w:val="000F4F6A"/>
    <w:rsid w:val="000F5036"/>
    <w:rsid w:val="000F5FC6"/>
    <w:rsid w:val="001005D3"/>
    <w:rsid w:val="00101BFF"/>
    <w:rsid w:val="00102727"/>
    <w:rsid w:val="0010390D"/>
    <w:rsid w:val="0010493D"/>
    <w:rsid w:val="00104CED"/>
    <w:rsid w:val="0010510B"/>
    <w:rsid w:val="001058F1"/>
    <w:rsid w:val="00106716"/>
    <w:rsid w:val="00107FDA"/>
    <w:rsid w:val="001103E6"/>
    <w:rsid w:val="00112C54"/>
    <w:rsid w:val="001134E9"/>
    <w:rsid w:val="0011407B"/>
    <w:rsid w:val="0011630C"/>
    <w:rsid w:val="001166AF"/>
    <w:rsid w:val="00117D5D"/>
    <w:rsid w:val="001205CE"/>
    <w:rsid w:val="00120C6C"/>
    <w:rsid w:val="00121298"/>
    <w:rsid w:val="0012185E"/>
    <w:rsid w:val="00125CA3"/>
    <w:rsid w:val="00125FD9"/>
    <w:rsid w:val="00127796"/>
    <w:rsid w:val="001277C7"/>
    <w:rsid w:val="001311BA"/>
    <w:rsid w:val="00133984"/>
    <w:rsid w:val="00134770"/>
    <w:rsid w:val="00141FF4"/>
    <w:rsid w:val="001440F2"/>
    <w:rsid w:val="00144B12"/>
    <w:rsid w:val="001457B4"/>
    <w:rsid w:val="001457CC"/>
    <w:rsid w:val="00146307"/>
    <w:rsid w:val="00150978"/>
    <w:rsid w:val="001531F6"/>
    <w:rsid w:val="00153AF2"/>
    <w:rsid w:val="00155257"/>
    <w:rsid w:val="001563A8"/>
    <w:rsid w:val="0016047D"/>
    <w:rsid w:val="00160E33"/>
    <w:rsid w:val="001617D2"/>
    <w:rsid w:val="0016370E"/>
    <w:rsid w:val="0016594C"/>
    <w:rsid w:val="00167407"/>
    <w:rsid w:val="00167985"/>
    <w:rsid w:val="001724CE"/>
    <w:rsid w:val="00176FA9"/>
    <w:rsid w:val="001806DE"/>
    <w:rsid w:val="0018082E"/>
    <w:rsid w:val="0018094B"/>
    <w:rsid w:val="00183612"/>
    <w:rsid w:val="0018792A"/>
    <w:rsid w:val="00191718"/>
    <w:rsid w:val="001947FF"/>
    <w:rsid w:val="00195302"/>
    <w:rsid w:val="001A0DC8"/>
    <w:rsid w:val="001A204D"/>
    <w:rsid w:val="001A30E8"/>
    <w:rsid w:val="001A3B1A"/>
    <w:rsid w:val="001A794C"/>
    <w:rsid w:val="001A7E07"/>
    <w:rsid w:val="001B02E8"/>
    <w:rsid w:val="001B3146"/>
    <w:rsid w:val="001B541E"/>
    <w:rsid w:val="001B6FBF"/>
    <w:rsid w:val="001C06DE"/>
    <w:rsid w:val="001C072A"/>
    <w:rsid w:val="001C2411"/>
    <w:rsid w:val="001C2BA6"/>
    <w:rsid w:val="001C40D8"/>
    <w:rsid w:val="001C4A39"/>
    <w:rsid w:val="001C4E32"/>
    <w:rsid w:val="001C69DE"/>
    <w:rsid w:val="001D084C"/>
    <w:rsid w:val="001D18FE"/>
    <w:rsid w:val="001D4D39"/>
    <w:rsid w:val="001E4F54"/>
    <w:rsid w:val="001E56AF"/>
    <w:rsid w:val="001E6425"/>
    <w:rsid w:val="001E66DE"/>
    <w:rsid w:val="001E6764"/>
    <w:rsid w:val="001F1F61"/>
    <w:rsid w:val="001F2C7E"/>
    <w:rsid w:val="001F3884"/>
    <w:rsid w:val="001F3BBE"/>
    <w:rsid w:val="001F57C2"/>
    <w:rsid w:val="002023B1"/>
    <w:rsid w:val="002036B4"/>
    <w:rsid w:val="00203FCB"/>
    <w:rsid w:val="00206E3E"/>
    <w:rsid w:val="00207906"/>
    <w:rsid w:val="00207921"/>
    <w:rsid w:val="0021031E"/>
    <w:rsid w:val="002119D7"/>
    <w:rsid w:val="00211D80"/>
    <w:rsid w:val="002125BD"/>
    <w:rsid w:val="00216B35"/>
    <w:rsid w:val="0021708D"/>
    <w:rsid w:val="00221041"/>
    <w:rsid w:val="002218EF"/>
    <w:rsid w:val="00221B51"/>
    <w:rsid w:val="0022249C"/>
    <w:rsid w:val="002229ED"/>
    <w:rsid w:val="00223170"/>
    <w:rsid w:val="0022329D"/>
    <w:rsid w:val="00223DA1"/>
    <w:rsid w:val="0022410D"/>
    <w:rsid w:val="00224C85"/>
    <w:rsid w:val="0022540F"/>
    <w:rsid w:val="00225C91"/>
    <w:rsid w:val="0022604D"/>
    <w:rsid w:val="002324A7"/>
    <w:rsid w:val="0023399F"/>
    <w:rsid w:val="00234304"/>
    <w:rsid w:val="00235C3E"/>
    <w:rsid w:val="002371E0"/>
    <w:rsid w:val="00240E5D"/>
    <w:rsid w:val="00241E05"/>
    <w:rsid w:val="00242616"/>
    <w:rsid w:val="00245932"/>
    <w:rsid w:val="0024741F"/>
    <w:rsid w:val="00247E9E"/>
    <w:rsid w:val="0025046D"/>
    <w:rsid w:val="00250893"/>
    <w:rsid w:val="002513D4"/>
    <w:rsid w:val="0025147F"/>
    <w:rsid w:val="00252640"/>
    <w:rsid w:val="00253B65"/>
    <w:rsid w:val="0025417A"/>
    <w:rsid w:val="0025429A"/>
    <w:rsid w:val="0025463C"/>
    <w:rsid w:val="0025567B"/>
    <w:rsid w:val="00257785"/>
    <w:rsid w:val="00257927"/>
    <w:rsid w:val="00260829"/>
    <w:rsid w:val="00260E98"/>
    <w:rsid w:val="00263CBE"/>
    <w:rsid w:val="00263F95"/>
    <w:rsid w:val="00266A72"/>
    <w:rsid w:val="00266EB2"/>
    <w:rsid w:val="00267738"/>
    <w:rsid w:val="0027049F"/>
    <w:rsid w:val="0027067A"/>
    <w:rsid w:val="00271473"/>
    <w:rsid w:val="00271B22"/>
    <w:rsid w:val="002720AD"/>
    <w:rsid w:val="00272A8D"/>
    <w:rsid w:val="00274826"/>
    <w:rsid w:val="00275579"/>
    <w:rsid w:val="00277CE7"/>
    <w:rsid w:val="002819FC"/>
    <w:rsid w:val="00281CCB"/>
    <w:rsid w:val="002833AB"/>
    <w:rsid w:val="002842D3"/>
    <w:rsid w:val="00284BCD"/>
    <w:rsid w:val="00285BC1"/>
    <w:rsid w:val="002860BD"/>
    <w:rsid w:val="00290A12"/>
    <w:rsid w:val="00292C16"/>
    <w:rsid w:val="00293E2E"/>
    <w:rsid w:val="002944A2"/>
    <w:rsid w:val="00294DB4"/>
    <w:rsid w:val="002954A6"/>
    <w:rsid w:val="002959B6"/>
    <w:rsid w:val="00296B6F"/>
    <w:rsid w:val="002A2568"/>
    <w:rsid w:val="002A2E8A"/>
    <w:rsid w:val="002A424F"/>
    <w:rsid w:val="002A4951"/>
    <w:rsid w:val="002A5724"/>
    <w:rsid w:val="002A6012"/>
    <w:rsid w:val="002A7824"/>
    <w:rsid w:val="002A7AA9"/>
    <w:rsid w:val="002B0485"/>
    <w:rsid w:val="002B2FA0"/>
    <w:rsid w:val="002B338F"/>
    <w:rsid w:val="002B367E"/>
    <w:rsid w:val="002B4D65"/>
    <w:rsid w:val="002B4FC2"/>
    <w:rsid w:val="002B55D8"/>
    <w:rsid w:val="002B5CE3"/>
    <w:rsid w:val="002B5CE4"/>
    <w:rsid w:val="002B5F3B"/>
    <w:rsid w:val="002B6AAB"/>
    <w:rsid w:val="002B79BA"/>
    <w:rsid w:val="002B7A77"/>
    <w:rsid w:val="002B7CC6"/>
    <w:rsid w:val="002C08B8"/>
    <w:rsid w:val="002C3B8B"/>
    <w:rsid w:val="002C4B20"/>
    <w:rsid w:val="002C555E"/>
    <w:rsid w:val="002C6BAD"/>
    <w:rsid w:val="002C734E"/>
    <w:rsid w:val="002C7574"/>
    <w:rsid w:val="002C77C5"/>
    <w:rsid w:val="002C7A80"/>
    <w:rsid w:val="002D0B51"/>
    <w:rsid w:val="002D4B5A"/>
    <w:rsid w:val="002D4FBC"/>
    <w:rsid w:val="002D62EA"/>
    <w:rsid w:val="002D65AF"/>
    <w:rsid w:val="002D6E4D"/>
    <w:rsid w:val="002E14FE"/>
    <w:rsid w:val="002E16B9"/>
    <w:rsid w:val="002E17F0"/>
    <w:rsid w:val="002E2209"/>
    <w:rsid w:val="002E2893"/>
    <w:rsid w:val="002E2A4F"/>
    <w:rsid w:val="002E3C40"/>
    <w:rsid w:val="002E49E7"/>
    <w:rsid w:val="002E6B52"/>
    <w:rsid w:val="002E7239"/>
    <w:rsid w:val="002F126A"/>
    <w:rsid w:val="002F134A"/>
    <w:rsid w:val="002F15D2"/>
    <w:rsid w:val="002F2BBA"/>
    <w:rsid w:val="002F2CF8"/>
    <w:rsid w:val="002F2E67"/>
    <w:rsid w:val="002F3902"/>
    <w:rsid w:val="002F3AB9"/>
    <w:rsid w:val="002F54C5"/>
    <w:rsid w:val="002F5F7A"/>
    <w:rsid w:val="00302AE2"/>
    <w:rsid w:val="00302C8B"/>
    <w:rsid w:val="00303220"/>
    <w:rsid w:val="00304D8C"/>
    <w:rsid w:val="00305936"/>
    <w:rsid w:val="00305A23"/>
    <w:rsid w:val="00305BE4"/>
    <w:rsid w:val="00306CFF"/>
    <w:rsid w:val="00306DE8"/>
    <w:rsid w:val="003101DC"/>
    <w:rsid w:val="0031077C"/>
    <w:rsid w:val="00313AA6"/>
    <w:rsid w:val="00314632"/>
    <w:rsid w:val="00314B98"/>
    <w:rsid w:val="00315856"/>
    <w:rsid w:val="00316E3A"/>
    <w:rsid w:val="00317A05"/>
    <w:rsid w:val="00317B1F"/>
    <w:rsid w:val="00317CDD"/>
    <w:rsid w:val="003209B1"/>
    <w:rsid w:val="003217C6"/>
    <w:rsid w:val="00321B1A"/>
    <w:rsid w:val="00322211"/>
    <w:rsid w:val="00323A08"/>
    <w:rsid w:val="00325629"/>
    <w:rsid w:val="003256D9"/>
    <w:rsid w:val="003268DD"/>
    <w:rsid w:val="0032705A"/>
    <w:rsid w:val="003273B7"/>
    <w:rsid w:val="00327569"/>
    <w:rsid w:val="0033087C"/>
    <w:rsid w:val="00332F0E"/>
    <w:rsid w:val="003339F3"/>
    <w:rsid w:val="00333B7B"/>
    <w:rsid w:val="0033696E"/>
    <w:rsid w:val="00336C58"/>
    <w:rsid w:val="0034026B"/>
    <w:rsid w:val="00340836"/>
    <w:rsid w:val="003437CB"/>
    <w:rsid w:val="00344151"/>
    <w:rsid w:val="00345F19"/>
    <w:rsid w:val="003460C2"/>
    <w:rsid w:val="0034796D"/>
    <w:rsid w:val="00352554"/>
    <w:rsid w:val="003558EF"/>
    <w:rsid w:val="00355B36"/>
    <w:rsid w:val="0036046A"/>
    <w:rsid w:val="00361F6D"/>
    <w:rsid w:val="00366540"/>
    <w:rsid w:val="003665ED"/>
    <w:rsid w:val="00370666"/>
    <w:rsid w:val="00370995"/>
    <w:rsid w:val="00371220"/>
    <w:rsid w:val="00372DAA"/>
    <w:rsid w:val="00381560"/>
    <w:rsid w:val="00381D4B"/>
    <w:rsid w:val="003823FA"/>
    <w:rsid w:val="00382BC8"/>
    <w:rsid w:val="00382F71"/>
    <w:rsid w:val="00384BA3"/>
    <w:rsid w:val="003868A9"/>
    <w:rsid w:val="0039114D"/>
    <w:rsid w:val="003911DC"/>
    <w:rsid w:val="0039137F"/>
    <w:rsid w:val="003933F2"/>
    <w:rsid w:val="003944D3"/>
    <w:rsid w:val="00395390"/>
    <w:rsid w:val="003955B2"/>
    <w:rsid w:val="0039673B"/>
    <w:rsid w:val="003976E8"/>
    <w:rsid w:val="00397B11"/>
    <w:rsid w:val="003A0B39"/>
    <w:rsid w:val="003A21CA"/>
    <w:rsid w:val="003A290F"/>
    <w:rsid w:val="003A61D3"/>
    <w:rsid w:val="003A7889"/>
    <w:rsid w:val="003A7E05"/>
    <w:rsid w:val="003B233D"/>
    <w:rsid w:val="003B39DD"/>
    <w:rsid w:val="003B61DA"/>
    <w:rsid w:val="003B63A5"/>
    <w:rsid w:val="003B7559"/>
    <w:rsid w:val="003B7EAA"/>
    <w:rsid w:val="003C1F7C"/>
    <w:rsid w:val="003C2E6B"/>
    <w:rsid w:val="003C391B"/>
    <w:rsid w:val="003C4940"/>
    <w:rsid w:val="003C4DD2"/>
    <w:rsid w:val="003D0364"/>
    <w:rsid w:val="003D0A6E"/>
    <w:rsid w:val="003D1D66"/>
    <w:rsid w:val="003D3194"/>
    <w:rsid w:val="003D53D6"/>
    <w:rsid w:val="003D6EB8"/>
    <w:rsid w:val="003D76C9"/>
    <w:rsid w:val="003D78C8"/>
    <w:rsid w:val="003D7D3C"/>
    <w:rsid w:val="003E0A93"/>
    <w:rsid w:val="003E14A4"/>
    <w:rsid w:val="003E235A"/>
    <w:rsid w:val="003E2F04"/>
    <w:rsid w:val="003E3494"/>
    <w:rsid w:val="003E747B"/>
    <w:rsid w:val="003E75E5"/>
    <w:rsid w:val="003E7661"/>
    <w:rsid w:val="003F08E2"/>
    <w:rsid w:val="003F1857"/>
    <w:rsid w:val="003F2188"/>
    <w:rsid w:val="003F2E01"/>
    <w:rsid w:val="003F49FF"/>
    <w:rsid w:val="003F5540"/>
    <w:rsid w:val="003F5F2E"/>
    <w:rsid w:val="003F61E4"/>
    <w:rsid w:val="003F662B"/>
    <w:rsid w:val="003F66EE"/>
    <w:rsid w:val="00400CEB"/>
    <w:rsid w:val="00401580"/>
    <w:rsid w:val="00401C8D"/>
    <w:rsid w:val="00403625"/>
    <w:rsid w:val="00404D84"/>
    <w:rsid w:val="004062D3"/>
    <w:rsid w:val="00406B30"/>
    <w:rsid w:val="004110EE"/>
    <w:rsid w:val="004123AD"/>
    <w:rsid w:val="0041257D"/>
    <w:rsid w:val="00413169"/>
    <w:rsid w:val="004150AC"/>
    <w:rsid w:val="004157B7"/>
    <w:rsid w:val="0041581D"/>
    <w:rsid w:val="00415936"/>
    <w:rsid w:val="00416194"/>
    <w:rsid w:val="00416761"/>
    <w:rsid w:val="0041764C"/>
    <w:rsid w:val="00421ABF"/>
    <w:rsid w:val="00422A48"/>
    <w:rsid w:val="00423839"/>
    <w:rsid w:val="00424802"/>
    <w:rsid w:val="00425DC8"/>
    <w:rsid w:val="0043029D"/>
    <w:rsid w:val="00432421"/>
    <w:rsid w:val="004347E3"/>
    <w:rsid w:val="0043493E"/>
    <w:rsid w:val="004360BB"/>
    <w:rsid w:val="004368F1"/>
    <w:rsid w:val="00437804"/>
    <w:rsid w:val="004403C1"/>
    <w:rsid w:val="00440680"/>
    <w:rsid w:val="004410EA"/>
    <w:rsid w:val="00441A63"/>
    <w:rsid w:val="00441E49"/>
    <w:rsid w:val="004433FF"/>
    <w:rsid w:val="0044347C"/>
    <w:rsid w:val="00444985"/>
    <w:rsid w:val="00447C3B"/>
    <w:rsid w:val="004500B2"/>
    <w:rsid w:val="0045132A"/>
    <w:rsid w:val="00454912"/>
    <w:rsid w:val="00455794"/>
    <w:rsid w:val="00460902"/>
    <w:rsid w:val="004610F9"/>
    <w:rsid w:val="00461E4A"/>
    <w:rsid w:val="00461EA8"/>
    <w:rsid w:val="00462119"/>
    <w:rsid w:val="00462A91"/>
    <w:rsid w:val="00465168"/>
    <w:rsid w:val="004658CA"/>
    <w:rsid w:val="0046720D"/>
    <w:rsid w:val="004705FC"/>
    <w:rsid w:val="004728B6"/>
    <w:rsid w:val="00473E22"/>
    <w:rsid w:val="00474BF6"/>
    <w:rsid w:val="004759DC"/>
    <w:rsid w:val="0048320B"/>
    <w:rsid w:val="00483CC8"/>
    <w:rsid w:val="0048510D"/>
    <w:rsid w:val="00485BC0"/>
    <w:rsid w:val="00485E57"/>
    <w:rsid w:val="00485EF5"/>
    <w:rsid w:val="00486024"/>
    <w:rsid w:val="004862CA"/>
    <w:rsid w:val="00486D07"/>
    <w:rsid w:val="00486D6D"/>
    <w:rsid w:val="00490D0D"/>
    <w:rsid w:val="004941F5"/>
    <w:rsid w:val="0049578F"/>
    <w:rsid w:val="00496A03"/>
    <w:rsid w:val="004A0374"/>
    <w:rsid w:val="004A2218"/>
    <w:rsid w:val="004A2517"/>
    <w:rsid w:val="004A41E3"/>
    <w:rsid w:val="004A45C4"/>
    <w:rsid w:val="004A5137"/>
    <w:rsid w:val="004A7AF5"/>
    <w:rsid w:val="004B19C3"/>
    <w:rsid w:val="004B3A8A"/>
    <w:rsid w:val="004B498B"/>
    <w:rsid w:val="004B5336"/>
    <w:rsid w:val="004B5C62"/>
    <w:rsid w:val="004C0F7C"/>
    <w:rsid w:val="004C17F3"/>
    <w:rsid w:val="004C2BD7"/>
    <w:rsid w:val="004C2EB5"/>
    <w:rsid w:val="004C31F3"/>
    <w:rsid w:val="004C3B83"/>
    <w:rsid w:val="004C4336"/>
    <w:rsid w:val="004C6F8A"/>
    <w:rsid w:val="004C7623"/>
    <w:rsid w:val="004C7F38"/>
    <w:rsid w:val="004D0B81"/>
    <w:rsid w:val="004D1305"/>
    <w:rsid w:val="004D1CFD"/>
    <w:rsid w:val="004D25AD"/>
    <w:rsid w:val="004D3E84"/>
    <w:rsid w:val="004D4E6A"/>
    <w:rsid w:val="004D5084"/>
    <w:rsid w:val="004D5257"/>
    <w:rsid w:val="004D79E8"/>
    <w:rsid w:val="004E13D4"/>
    <w:rsid w:val="004E1F9D"/>
    <w:rsid w:val="004E2DC1"/>
    <w:rsid w:val="004E30EB"/>
    <w:rsid w:val="004E41CC"/>
    <w:rsid w:val="004E4CDA"/>
    <w:rsid w:val="004E55A0"/>
    <w:rsid w:val="004E67A5"/>
    <w:rsid w:val="004E7C91"/>
    <w:rsid w:val="004E7F3C"/>
    <w:rsid w:val="004F0F72"/>
    <w:rsid w:val="004F2DAE"/>
    <w:rsid w:val="004F380A"/>
    <w:rsid w:val="004F3B69"/>
    <w:rsid w:val="004F4B5B"/>
    <w:rsid w:val="004F7406"/>
    <w:rsid w:val="004F7DD3"/>
    <w:rsid w:val="00500064"/>
    <w:rsid w:val="00501EEA"/>
    <w:rsid w:val="005040E3"/>
    <w:rsid w:val="00504C2D"/>
    <w:rsid w:val="00506C10"/>
    <w:rsid w:val="00507484"/>
    <w:rsid w:val="00511325"/>
    <w:rsid w:val="00511882"/>
    <w:rsid w:val="0051343A"/>
    <w:rsid w:val="00514409"/>
    <w:rsid w:val="005148EE"/>
    <w:rsid w:val="00514F7F"/>
    <w:rsid w:val="00515C65"/>
    <w:rsid w:val="00517F56"/>
    <w:rsid w:val="005213D9"/>
    <w:rsid w:val="00521EC5"/>
    <w:rsid w:val="0052432F"/>
    <w:rsid w:val="0052450E"/>
    <w:rsid w:val="005246FA"/>
    <w:rsid w:val="00524F4B"/>
    <w:rsid w:val="00525FA9"/>
    <w:rsid w:val="00527D4F"/>
    <w:rsid w:val="00530DA8"/>
    <w:rsid w:val="00532EF8"/>
    <w:rsid w:val="00533FA7"/>
    <w:rsid w:val="00534542"/>
    <w:rsid w:val="00540333"/>
    <w:rsid w:val="00542D22"/>
    <w:rsid w:val="00547927"/>
    <w:rsid w:val="00547AA4"/>
    <w:rsid w:val="005504A1"/>
    <w:rsid w:val="00550A3A"/>
    <w:rsid w:val="00552402"/>
    <w:rsid w:val="00553E06"/>
    <w:rsid w:val="00556918"/>
    <w:rsid w:val="00557C18"/>
    <w:rsid w:val="00560397"/>
    <w:rsid w:val="00561969"/>
    <w:rsid w:val="00562D0B"/>
    <w:rsid w:val="00563B4F"/>
    <w:rsid w:val="005650B8"/>
    <w:rsid w:val="00565355"/>
    <w:rsid w:val="00567DCC"/>
    <w:rsid w:val="005728EB"/>
    <w:rsid w:val="00576908"/>
    <w:rsid w:val="00576F6E"/>
    <w:rsid w:val="00583A27"/>
    <w:rsid w:val="005868D5"/>
    <w:rsid w:val="00590429"/>
    <w:rsid w:val="005931D7"/>
    <w:rsid w:val="00593544"/>
    <w:rsid w:val="005941F7"/>
    <w:rsid w:val="00594A8C"/>
    <w:rsid w:val="00595E62"/>
    <w:rsid w:val="005961BF"/>
    <w:rsid w:val="005970E5"/>
    <w:rsid w:val="00597992"/>
    <w:rsid w:val="00597C3E"/>
    <w:rsid w:val="005A0791"/>
    <w:rsid w:val="005A1C87"/>
    <w:rsid w:val="005A3E04"/>
    <w:rsid w:val="005A49CD"/>
    <w:rsid w:val="005A4BC7"/>
    <w:rsid w:val="005A6732"/>
    <w:rsid w:val="005B00CF"/>
    <w:rsid w:val="005B29E2"/>
    <w:rsid w:val="005B39C8"/>
    <w:rsid w:val="005B5000"/>
    <w:rsid w:val="005B5D0F"/>
    <w:rsid w:val="005B5EBD"/>
    <w:rsid w:val="005B794B"/>
    <w:rsid w:val="005B7AC3"/>
    <w:rsid w:val="005C0D89"/>
    <w:rsid w:val="005C1A2D"/>
    <w:rsid w:val="005C1F4C"/>
    <w:rsid w:val="005C25B8"/>
    <w:rsid w:val="005C28B8"/>
    <w:rsid w:val="005C4A42"/>
    <w:rsid w:val="005C4A89"/>
    <w:rsid w:val="005C5577"/>
    <w:rsid w:val="005C5C36"/>
    <w:rsid w:val="005C6285"/>
    <w:rsid w:val="005C62A7"/>
    <w:rsid w:val="005C76D0"/>
    <w:rsid w:val="005D04E5"/>
    <w:rsid w:val="005D372F"/>
    <w:rsid w:val="005D66CA"/>
    <w:rsid w:val="005E079B"/>
    <w:rsid w:val="005E3ABC"/>
    <w:rsid w:val="005E4F06"/>
    <w:rsid w:val="005E6BFB"/>
    <w:rsid w:val="005E6DA0"/>
    <w:rsid w:val="005E7CA6"/>
    <w:rsid w:val="005F04B4"/>
    <w:rsid w:val="005F20BA"/>
    <w:rsid w:val="005F7ECA"/>
    <w:rsid w:val="006010AD"/>
    <w:rsid w:val="006031DC"/>
    <w:rsid w:val="0060367B"/>
    <w:rsid w:val="006053BA"/>
    <w:rsid w:val="0060543D"/>
    <w:rsid w:val="006067D7"/>
    <w:rsid w:val="0061292E"/>
    <w:rsid w:val="00612BD3"/>
    <w:rsid w:val="00615259"/>
    <w:rsid w:val="00615C5F"/>
    <w:rsid w:val="006165D0"/>
    <w:rsid w:val="00620E7F"/>
    <w:rsid w:val="006213F4"/>
    <w:rsid w:val="006236E5"/>
    <w:rsid w:val="006247B2"/>
    <w:rsid w:val="00625065"/>
    <w:rsid w:val="006259AE"/>
    <w:rsid w:val="0062684D"/>
    <w:rsid w:val="0063190C"/>
    <w:rsid w:val="00632136"/>
    <w:rsid w:val="00632BB5"/>
    <w:rsid w:val="006344F1"/>
    <w:rsid w:val="00634BD0"/>
    <w:rsid w:val="00636271"/>
    <w:rsid w:val="006364D7"/>
    <w:rsid w:val="00636ED1"/>
    <w:rsid w:val="006435F4"/>
    <w:rsid w:val="00643A81"/>
    <w:rsid w:val="00643CEC"/>
    <w:rsid w:val="00644D0E"/>
    <w:rsid w:val="006463DE"/>
    <w:rsid w:val="0064743B"/>
    <w:rsid w:val="00650226"/>
    <w:rsid w:val="00650A0D"/>
    <w:rsid w:val="00650C7C"/>
    <w:rsid w:val="0065111B"/>
    <w:rsid w:val="006517CB"/>
    <w:rsid w:val="0065233E"/>
    <w:rsid w:val="006527A0"/>
    <w:rsid w:val="00652F74"/>
    <w:rsid w:val="006548F3"/>
    <w:rsid w:val="00657282"/>
    <w:rsid w:val="006600A6"/>
    <w:rsid w:val="00662B91"/>
    <w:rsid w:val="00662BBE"/>
    <w:rsid w:val="006635C5"/>
    <w:rsid w:val="00664728"/>
    <w:rsid w:val="006649EF"/>
    <w:rsid w:val="00664EBB"/>
    <w:rsid w:val="00665930"/>
    <w:rsid w:val="006659B3"/>
    <w:rsid w:val="00665E5F"/>
    <w:rsid w:val="00667D85"/>
    <w:rsid w:val="006708EC"/>
    <w:rsid w:val="00670E45"/>
    <w:rsid w:val="00671CDA"/>
    <w:rsid w:val="00673895"/>
    <w:rsid w:val="00675518"/>
    <w:rsid w:val="006757A0"/>
    <w:rsid w:val="0067743A"/>
    <w:rsid w:val="00677F6F"/>
    <w:rsid w:val="00681042"/>
    <w:rsid w:val="00681262"/>
    <w:rsid w:val="00681D2B"/>
    <w:rsid w:val="006833DC"/>
    <w:rsid w:val="00684A0B"/>
    <w:rsid w:val="00686827"/>
    <w:rsid w:val="00687CA7"/>
    <w:rsid w:val="006907A3"/>
    <w:rsid w:val="00691188"/>
    <w:rsid w:val="00692E44"/>
    <w:rsid w:val="00692FD6"/>
    <w:rsid w:val="00695A2D"/>
    <w:rsid w:val="00696934"/>
    <w:rsid w:val="00697F65"/>
    <w:rsid w:val="006A0999"/>
    <w:rsid w:val="006A1032"/>
    <w:rsid w:val="006A1639"/>
    <w:rsid w:val="006A3DD0"/>
    <w:rsid w:val="006A4FA7"/>
    <w:rsid w:val="006A6EFD"/>
    <w:rsid w:val="006A71AB"/>
    <w:rsid w:val="006B203A"/>
    <w:rsid w:val="006B23F9"/>
    <w:rsid w:val="006B3AAB"/>
    <w:rsid w:val="006B4877"/>
    <w:rsid w:val="006B4C9E"/>
    <w:rsid w:val="006B577F"/>
    <w:rsid w:val="006B75EE"/>
    <w:rsid w:val="006C3006"/>
    <w:rsid w:val="006C35B6"/>
    <w:rsid w:val="006C4589"/>
    <w:rsid w:val="006C4E33"/>
    <w:rsid w:val="006C6407"/>
    <w:rsid w:val="006D183F"/>
    <w:rsid w:val="006D29E8"/>
    <w:rsid w:val="006D2BD7"/>
    <w:rsid w:val="006D2C80"/>
    <w:rsid w:val="006D3B51"/>
    <w:rsid w:val="006D4815"/>
    <w:rsid w:val="006D5BA8"/>
    <w:rsid w:val="006D6742"/>
    <w:rsid w:val="006D6753"/>
    <w:rsid w:val="006D79E4"/>
    <w:rsid w:val="006D7F1F"/>
    <w:rsid w:val="006E00CC"/>
    <w:rsid w:val="006E017F"/>
    <w:rsid w:val="006E01B7"/>
    <w:rsid w:val="006E06D5"/>
    <w:rsid w:val="006E1933"/>
    <w:rsid w:val="006E22CB"/>
    <w:rsid w:val="006E5D6D"/>
    <w:rsid w:val="006E7F87"/>
    <w:rsid w:val="006F4AD2"/>
    <w:rsid w:val="006F5BA7"/>
    <w:rsid w:val="006F65FF"/>
    <w:rsid w:val="006F689C"/>
    <w:rsid w:val="00702036"/>
    <w:rsid w:val="007027E1"/>
    <w:rsid w:val="00704458"/>
    <w:rsid w:val="00704496"/>
    <w:rsid w:val="0070568B"/>
    <w:rsid w:val="00706724"/>
    <w:rsid w:val="00710109"/>
    <w:rsid w:val="007101A5"/>
    <w:rsid w:val="00710270"/>
    <w:rsid w:val="007118B1"/>
    <w:rsid w:val="007124CF"/>
    <w:rsid w:val="0071300E"/>
    <w:rsid w:val="00716072"/>
    <w:rsid w:val="007171F8"/>
    <w:rsid w:val="00720195"/>
    <w:rsid w:val="0072126E"/>
    <w:rsid w:val="007215C4"/>
    <w:rsid w:val="0072299C"/>
    <w:rsid w:val="00723F5E"/>
    <w:rsid w:val="00724416"/>
    <w:rsid w:val="00724CAD"/>
    <w:rsid w:val="00725E75"/>
    <w:rsid w:val="00726A0E"/>
    <w:rsid w:val="00726FAC"/>
    <w:rsid w:val="00730B3C"/>
    <w:rsid w:val="007328F3"/>
    <w:rsid w:val="00732B0B"/>
    <w:rsid w:val="0073456D"/>
    <w:rsid w:val="0073582B"/>
    <w:rsid w:val="0073617A"/>
    <w:rsid w:val="007368C9"/>
    <w:rsid w:val="00736D9E"/>
    <w:rsid w:val="007376F9"/>
    <w:rsid w:val="0074151E"/>
    <w:rsid w:val="00741CCB"/>
    <w:rsid w:val="007428B6"/>
    <w:rsid w:val="00743983"/>
    <w:rsid w:val="00743AF8"/>
    <w:rsid w:val="00743D41"/>
    <w:rsid w:val="00744B16"/>
    <w:rsid w:val="00744BD9"/>
    <w:rsid w:val="00744D53"/>
    <w:rsid w:val="00745AE9"/>
    <w:rsid w:val="00745F56"/>
    <w:rsid w:val="00747BA2"/>
    <w:rsid w:val="0075000B"/>
    <w:rsid w:val="00752063"/>
    <w:rsid w:val="0075321C"/>
    <w:rsid w:val="00754540"/>
    <w:rsid w:val="00754974"/>
    <w:rsid w:val="00754F52"/>
    <w:rsid w:val="00755E78"/>
    <w:rsid w:val="00757BAE"/>
    <w:rsid w:val="00757E41"/>
    <w:rsid w:val="00760719"/>
    <w:rsid w:val="00762680"/>
    <w:rsid w:val="00763A7F"/>
    <w:rsid w:val="007648AB"/>
    <w:rsid w:val="00764A9E"/>
    <w:rsid w:val="00764ED5"/>
    <w:rsid w:val="007650B1"/>
    <w:rsid w:val="00765D29"/>
    <w:rsid w:val="0076680C"/>
    <w:rsid w:val="00766F64"/>
    <w:rsid w:val="0076780D"/>
    <w:rsid w:val="00771C5D"/>
    <w:rsid w:val="00773CD7"/>
    <w:rsid w:val="0078069B"/>
    <w:rsid w:val="00781A19"/>
    <w:rsid w:val="007822C2"/>
    <w:rsid w:val="00783E29"/>
    <w:rsid w:val="00784434"/>
    <w:rsid w:val="007863D7"/>
    <w:rsid w:val="0078657C"/>
    <w:rsid w:val="00787720"/>
    <w:rsid w:val="00787DC1"/>
    <w:rsid w:val="00790BEC"/>
    <w:rsid w:val="00791F7E"/>
    <w:rsid w:val="0079497C"/>
    <w:rsid w:val="0079606F"/>
    <w:rsid w:val="00797841"/>
    <w:rsid w:val="007A25FB"/>
    <w:rsid w:val="007A6AB0"/>
    <w:rsid w:val="007A7D51"/>
    <w:rsid w:val="007A7F58"/>
    <w:rsid w:val="007B1E67"/>
    <w:rsid w:val="007B1E6A"/>
    <w:rsid w:val="007B311F"/>
    <w:rsid w:val="007B44DE"/>
    <w:rsid w:val="007B48B3"/>
    <w:rsid w:val="007B6F25"/>
    <w:rsid w:val="007B7F3D"/>
    <w:rsid w:val="007C15FF"/>
    <w:rsid w:val="007C493D"/>
    <w:rsid w:val="007C5B7D"/>
    <w:rsid w:val="007C6353"/>
    <w:rsid w:val="007C7C0D"/>
    <w:rsid w:val="007C7E9C"/>
    <w:rsid w:val="007D170F"/>
    <w:rsid w:val="007D2364"/>
    <w:rsid w:val="007D3C04"/>
    <w:rsid w:val="007D477A"/>
    <w:rsid w:val="007D4B45"/>
    <w:rsid w:val="007D5140"/>
    <w:rsid w:val="007D7A81"/>
    <w:rsid w:val="007E089E"/>
    <w:rsid w:val="007E08FE"/>
    <w:rsid w:val="007E2DB1"/>
    <w:rsid w:val="007E3482"/>
    <w:rsid w:val="007E3731"/>
    <w:rsid w:val="007E3EA3"/>
    <w:rsid w:val="007E609D"/>
    <w:rsid w:val="007E6AD1"/>
    <w:rsid w:val="007F072B"/>
    <w:rsid w:val="007F17AA"/>
    <w:rsid w:val="007F2C82"/>
    <w:rsid w:val="007F2CBC"/>
    <w:rsid w:val="007F3864"/>
    <w:rsid w:val="007F4ED6"/>
    <w:rsid w:val="007F7E00"/>
    <w:rsid w:val="00800777"/>
    <w:rsid w:val="00800888"/>
    <w:rsid w:val="00800E05"/>
    <w:rsid w:val="00801C24"/>
    <w:rsid w:val="008022CA"/>
    <w:rsid w:val="00802407"/>
    <w:rsid w:val="00802BE0"/>
    <w:rsid w:val="00803642"/>
    <w:rsid w:val="008048A5"/>
    <w:rsid w:val="00805CF7"/>
    <w:rsid w:val="008064F8"/>
    <w:rsid w:val="00807DE8"/>
    <w:rsid w:val="00807EF8"/>
    <w:rsid w:val="00807FC1"/>
    <w:rsid w:val="008101DA"/>
    <w:rsid w:val="00810594"/>
    <w:rsid w:val="0081069E"/>
    <w:rsid w:val="008113D9"/>
    <w:rsid w:val="00812185"/>
    <w:rsid w:val="00816C94"/>
    <w:rsid w:val="00816E92"/>
    <w:rsid w:val="0081715A"/>
    <w:rsid w:val="00817B83"/>
    <w:rsid w:val="008239A3"/>
    <w:rsid w:val="00823B37"/>
    <w:rsid w:val="0082432A"/>
    <w:rsid w:val="008253D7"/>
    <w:rsid w:val="0082590B"/>
    <w:rsid w:val="00831155"/>
    <w:rsid w:val="0083119B"/>
    <w:rsid w:val="00832DD3"/>
    <w:rsid w:val="00832FE0"/>
    <w:rsid w:val="00833044"/>
    <w:rsid w:val="008368D8"/>
    <w:rsid w:val="008372CE"/>
    <w:rsid w:val="00837467"/>
    <w:rsid w:val="0084070A"/>
    <w:rsid w:val="008415EE"/>
    <w:rsid w:val="008424D5"/>
    <w:rsid w:val="00842867"/>
    <w:rsid w:val="00846621"/>
    <w:rsid w:val="008507EC"/>
    <w:rsid w:val="00852090"/>
    <w:rsid w:val="008523E7"/>
    <w:rsid w:val="00856948"/>
    <w:rsid w:val="0085697F"/>
    <w:rsid w:val="00857709"/>
    <w:rsid w:val="008611FF"/>
    <w:rsid w:val="008630CA"/>
    <w:rsid w:val="0086317A"/>
    <w:rsid w:val="008651C6"/>
    <w:rsid w:val="008657C7"/>
    <w:rsid w:val="00865BD6"/>
    <w:rsid w:val="008663E8"/>
    <w:rsid w:val="00867C2B"/>
    <w:rsid w:val="008700F6"/>
    <w:rsid w:val="00871B5A"/>
    <w:rsid w:val="00872714"/>
    <w:rsid w:val="00872E12"/>
    <w:rsid w:val="008735CD"/>
    <w:rsid w:val="00875A07"/>
    <w:rsid w:val="00876C4F"/>
    <w:rsid w:val="008777DB"/>
    <w:rsid w:val="00880332"/>
    <w:rsid w:val="008817BC"/>
    <w:rsid w:val="008828FA"/>
    <w:rsid w:val="00883B0B"/>
    <w:rsid w:val="0088401F"/>
    <w:rsid w:val="008878BB"/>
    <w:rsid w:val="00893CE1"/>
    <w:rsid w:val="008948FD"/>
    <w:rsid w:val="008964EB"/>
    <w:rsid w:val="0089685A"/>
    <w:rsid w:val="00896D51"/>
    <w:rsid w:val="00896F9E"/>
    <w:rsid w:val="008A04CA"/>
    <w:rsid w:val="008A0F82"/>
    <w:rsid w:val="008A108E"/>
    <w:rsid w:val="008A33E6"/>
    <w:rsid w:val="008A38BE"/>
    <w:rsid w:val="008A4D22"/>
    <w:rsid w:val="008A5B2B"/>
    <w:rsid w:val="008A6C73"/>
    <w:rsid w:val="008B034B"/>
    <w:rsid w:val="008B3787"/>
    <w:rsid w:val="008B4B5A"/>
    <w:rsid w:val="008C21F0"/>
    <w:rsid w:val="008C33E1"/>
    <w:rsid w:val="008C37A6"/>
    <w:rsid w:val="008C4110"/>
    <w:rsid w:val="008D021C"/>
    <w:rsid w:val="008D08A9"/>
    <w:rsid w:val="008D0BB5"/>
    <w:rsid w:val="008D0CB4"/>
    <w:rsid w:val="008D16B9"/>
    <w:rsid w:val="008D2A60"/>
    <w:rsid w:val="008D3F69"/>
    <w:rsid w:val="008D438B"/>
    <w:rsid w:val="008D5270"/>
    <w:rsid w:val="008D7476"/>
    <w:rsid w:val="008D794F"/>
    <w:rsid w:val="008E11B3"/>
    <w:rsid w:val="008E5894"/>
    <w:rsid w:val="008E5A69"/>
    <w:rsid w:val="008E61D9"/>
    <w:rsid w:val="008E6B5C"/>
    <w:rsid w:val="008F093A"/>
    <w:rsid w:val="008F1D8B"/>
    <w:rsid w:val="008F44E2"/>
    <w:rsid w:val="008F651D"/>
    <w:rsid w:val="008F7D0C"/>
    <w:rsid w:val="009002C4"/>
    <w:rsid w:val="00900AE6"/>
    <w:rsid w:val="00901466"/>
    <w:rsid w:val="009018EA"/>
    <w:rsid w:val="009037FB"/>
    <w:rsid w:val="00903AED"/>
    <w:rsid w:val="00905CFA"/>
    <w:rsid w:val="00910DC0"/>
    <w:rsid w:val="00912379"/>
    <w:rsid w:val="00912AB1"/>
    <w:rsid w:val="00915318"/>
    <w:rsid w:val="009169E8"/>
    <w:rsid w:val="009200BE"/>
    <w:rsid w:val="00920AF3"/>
    <w:rsid w:val="00924398"/>
    <w:rsid w:val="009245E2"/>
    <w:rsid w:val="00925955"/>
    <w:rsid w:val="009265C5"/>
    <w:rsid w:val="00926E1E"/>
    <w:rsid w:val="00927DA2"/>
    <w:rsid w:val="00930F06"/>
    <w:rsid w:val="00932E79"/>
    <w:rsid w:val="00932FFB"/>
    <w:rsid w:val="00933EC9"/>
    <w:rsid w:val="00934314"/>
    <w:rsid w:val="00934A89"/>
    <w:rsid w:val="009353D5"/>
    <w:rsid w:val="00935971"/>
    <w:rsid w:val="0094182D"/>
    <w:rsid w:val="0094187C"/>
    <w:rsid w:val="00941E49"/>
    <w:rsid w:val="00942BFC"/>
    <w:rsid w:val="00942D46"/>
    <w:rsid w:val="00943897"/>
    <w:rsid w:val="00943D9A"/>
    <w:rsid w:val="00944F35"/>
    <w:rsid w:val="00947267"/>
    <w:rsid w:val="00953C04"/>
    <w:rsid w:val="00953F36"/>
    <w:rsid w:val="009542A0"/>
    <w:rsid w:val="0095561B"/>
    <w:rsid w:val="0095684B"/>
    <w:rsid w:val="0095716E"/>
    <w:rsid w:val="0095790B"/>
    <w:rsid w:val="0096201E"/>
    <w:rsid w:val="00962714"/>
    <w:rsid w:val="00965EFB"/>
    <w:rsid w:val="00970D1C"/>
    <w:rsid w:val="00971142"/>
    <w:rsid w:val="00971529"/>
    <w:rsid w:val="009729C3"/>
    <w:rsid w:val="009734E3"/>
    <w:rsid w:val="009737D3"/>
    <w:rsid w:val="009743A9"/>
    <w:rsid w:val="0097499E"/>
    <w:rsid w:val="0097561B"/>
    <w:rsid w:val="00976E95"/>
    <w:rsid w:val="0098281F"/>
    <w:rsid w:val="00984A51"/>
    <w:rsid w:val="00984D70"/>
    <w:rsid w:val="0098670D"/>
    <w:rsid w:val="0098698C"/>
    <w:rsid w:val="009944C8"/>
    <w:rsid w:val="00994590"/>
    <w:rsid w:val="00994F29"/>
    <w:rsid w:val="00995446"/>
    <w:rsid w:val="00995C6D"/>
    <w:rsid w:val="00997C08"/>
    <w:rsid w:val="009A0005"/>
    <w:rsid w:val="009A1383"/>
    <w:rsid w:val="009A2778"/>
    <w:rsid w:val="009A27EC"/>
    <w:rsid w:val="009B103B"/>
    <w:rsid w:val="009B1BE1"/>
    <w:rsid w:val="009B1F43"/>
    <w:rsid w:val="009B2081"/>
    <w:rsid w:val="009B4168"/>
    <w:rsid w:val="009B6D4E"/>
    <w:rsid w:val="009B7C38"/>
    <w:rsid w:val="009C03F2"/>
    <w:rsid w:val="009C17B2"/>
    <w:rsid w:val="009C1B17"/>
    <w:rsid w:val="009C341B"/>
    <w:rsid w:val="009D276A"/>
    <w:rsid w:val="009D2A41"/>
    <w:rsid w:val="009D3B25"/>
    <w:rsid w:val="009D56F4"/>
    <w:rsid w:val="009D760F"/>
    <w:rsid w:val="009D7823"/>
    <w:rsid w:val="009E29A8"/>
    <w:rsid w:val="009E3C16"/>
    <w:rsid w:val="009E5CE4"/>
    <w:rsid w:val="009E727C"/>
    <w:rsid w:val="009F011C"/>
    <w:rsid w:val="009F0595"/>
    <w:rsid w:val="009F0947"/>
    <w:rsid w:val="009F267C"/>
    <w:rsid w:val="009F2B63"/>
    <w:rsid w:val="009F32FE"/>
    <w:rsid w:val="009F48D1"/>
    <w:rsid w:val="009F4F2D"/>
    <w:rsid w:val="009F56A5"/>
    <w:rsid w:val="009F5B40"/>
    <w:rsid w:val="009F6D1A"/>
    <w:rsid w:val="009F7155"/>
    <w:rsid w:val="009F746B"/>
    <w:rsid w:val="009F7E37"/>
    <w:rsid w:val="00A01493"/>
    <w:rsid w:val="00A018D0"/>
    <w:rsid w:val="00A020F4"/>
    <w:rsid w:val="00A04F93"/>
    <w:rsid w:val="00A06EEF"/>
    <w:rsid w:val="00A10C4C"/>
    <w:rsid w:val="00A15426"/>
    <w:rsid w:val="00A16C74"/>
    <w:rsid w:val="00A16D64"/>
    <w:rsid w:val="00A20004"/>
    <w:rsid w:val="00A203D2"/>
    <w:rsid w:val="00A2156A"/>
    <w:rsid w:val="00A216DA"/>
    <w:rsid w:val="00A23A63"/>
    <w:rsid w:val="00A23F82"/>
    <w:rsid w:val="00A245B9"/>
    <w:rsid w:val="00A24944"/>
    <w:rsid w:val="00A24DB7"/>
    <w:rsid w:val="00A2519F"/>
    <w:rsid w:val="00A257A4"/>
    <w:rsid w:val="00A27CF6"/>
    <w:rsid w:val="00A3155D"/>
    <w:rsid w:val="00A33314"/>
    <w:rsid w:val="00A33E21"/>
    <w:rsid w:val="00A35356"/>
    <w:rsid w:val="00A37B70"/>
    <w:rsid w:val="00A4448D"/>
    <w:rsid w:val="00A45CED"/>
    <w:rsid w:val="00A46476"/>
    <w:rsid w:val="00A51163"/>
    <w:rsid w:val="00A51F04"/>
    <w:rsid w:val="00A52487"/>
    <w:rsid w:val="00A5569D"/>
    <w:rsid w:val="00A5715E"/>
    <w:rsid w:val="00A60BE1"/>
    <w:rsid w:val="00A61AC8"/>
    <w:rsid w:val="00A632DB"/>
    <w:rsid w:val="00A636BC"/>
    <w:rsid w:val="00A6407F"/>
    <w:rsid w:val="00A646DC"/>
    <w:rsid w:val="00A64B21"/>
    <w:rsid w:val="00A64F10"/>
    <w:rsid w:val="00A70720"/>
    <w:rsid w:val="00A70CF2"/>
    <w:rsid w:val="00A72721"/>
    <w:rsid w:val="00A73C8A"/>
    <w:rsid w:val="00A74C00"/>
    <w:rsid w:val="00A7669C"/>
    <w:rsid w:val="00A7684F"/>
    <w:rsid w:val="00A8064D"/>
    <w:rsid w:val="00A80736"/>
    <w:rsid w:val="00A83829"/>
    <w:rsid w:val="00A844F3"/>
    <w:rsid w:val="00A85ABE"/>
    <w:rsid w:val="00A85F3F"/>
    <w:rsid w:val="00A871D5"/>
    <w:rsid w:val="00A87430"/>
    <w:rsid w:val="00A875AA"/>
    <w:rsid w:val="00A877C0"/>
    <w:rsid w:val="00A87B42"/>
    <w:rsid w:val="00A91AAC"/>
    <w:rsid w:val="00A929DB"/>
    <w:rsid w:val="00A9480B"/>
    <w:rsid w:val="00A9506E"/>
    <w:rsid w:val="00A95768"/>
    <w:rsid w:val="00A97274"/>
    <w:rsid w:val="00AA0094"/>
    <w:rsid w:val="00AA0198"/>
    <w:rsid w:val="00AA12A1"/>
    <w:rsid w:val="00AA1F2F"/>
    <w:rsid w:val="00AA2820"/>
    <w:rsid w:val="00AA5347"/>
    <w:rsid w:val="00AB07B1"/>
    <w:rsid w:val="00AB1E71"/>
    <w:rsid w:val="00AB2032"/>
    <w:rsid w:val="00AB4E75"/>
    <w:rsid w:val="00AB559B"/>
    <w:rsid w:val="00AB61BE"/>
    <w:rsid w:val="00AB6F5B"/>
    <w:rsid w:val="00AC0951"/>
    <w:rsid w:val="00AC207D"/>
    <w:rsid w:val="00AC216B"/>
    <w:rsid w:val="00AC3624"/>
    <w:rsid w:val="00AC4064"/>
    <w:rsid w:val="00AC51F6"/>
    <w:rsid w:val="00AD2444"/>
    <w:rsid w:val="00AD2ECA"/>
    <w:rsid w:val="00AD62F6"/>
    <w:rsid w:val="00AD6532"/>
    <w:rsid w:val="00AE159A"/>
    <w:rsid w:val="00AE3329"/>
    <w:rsid w:val="00AE362C"/>
    <w:rsid w:val="00AE5066"/>
    <w:rsid w:val="00AE5539"/>
    <w:rsid w:val="00AF314B"/>
    <w:rsid w:val="00AF372E"/>
    <w:rsid w:val="00AF7825"/>
    <w:rsid w:val="00B010ED"/>
    <w:rsid w:val="00B02967"/>
    <w:rsid w:val="00B06807"/>
    <w:rsid w:val="00B07B17"/>
    <w:rsid w:val="00B115B7"/>
    <w:rsid w:val="00B11D08"/>
    <w:rsid w:val="00B13421"/>
    <w:rsid w:val="00B14060"/>
    <w:rsid w:val="00B1643E"/>
    <w:rsid w:val="00B16965"/>
    <w:rsid w:val="00B17C13"/>
    <w:rsid w:val="00B203AA"/>
    <w:rsid w:val="00B22198"/>
    <w:rsid w:val="00B23AC1"/>
    <w:rsid w:val="00B23BE1"/>
    <w:rsid w:val="00B25A3D"/>
    <w:rsid w:val="00B26D0C"/>
    <w:rsid w:val="00B26E41"/>
    <w:rsid w:val="00B3214C"/>
    <w:rsid w:val="00B3243F"/>
    <w:rsid w:val="00B35E3E"/>
    <w:rsid w:val="00B36B38"/>
    <w:rsid w:val="00B36DFB"/>
    <w:rsid w:val="00B3754B"/>
    <w:rsid w:val="00B37FE8"/>
    <w:rsid w:val="00B4025E"/>
    <w:rsid w:val="00B408E4"/>
    <w:rsid w:val="00B40EDB"/>
    <w:rsid w:val="00B41686"/>
    <w:rsid w:val="00B44D84"/>
    <w:rsid w:val="00B44F5D"/>
    <w:rsid w:val="00B450EC"/>
    <w:rsid w:val="00B4678C"/>
    <w:rsid w:val="00B513AB"/>
    <w:rsid w:val="00B51642"/>
    <w:rsid w:val="00B5206B"/>
    <w:rsid w:val="00B5219E"/>
    <w:rsid w:val="00B54505"/>
    <w:rsid w:val="00B553EE"/>
    <w:rsid w:val="00B55B91"/>
    <w:rsid w:val="00B57A0F"/>
    <w:rsid w:val="00B60488"/>
    <w:rsid w:val="00B619B4"/>
    <w:rsid w:val="00B621BC"/>
    <w:rsid w:val="00B64660"/>
    <w:rsid w:val="00B64F47"/>
    <w:rsid w:val="00B667BA"/>
    <w:rsid w:val="00B66E4E"/>
    <w:rsid w:val="00B703F8"/>
    <w:rsid w:val="00B70A6C"/>
    <w:rsid w:val="00B70BDE"/>
    <w:rsid w:val="00B72098"/>
    <w:rsid w:val="00B74B63"/>
    <w:rsid w:val="00B752F7"/>
    <w:rsid w:val="00B76291"/>
    <w:rsid w:val="00B80393"/>
    <w:rsid w:val="00B80C2D"/>
    <w:rsid w:val="00B83351"/>
    <w:rsid w:val="00B84251"/>
    <w:rsid w:val="00B845BD"/>
    <w:rsid w:val="00B85A8E"/>
    <w:rsid w:val="00B85CFE"/>
    <w:rsid w:val="00B87F78"/>
    <w:rsid w:val="00B936BD"/>
    <w:rsid w:val="00B94003"/>
    <w:rsid w:val="00B9530C"/>
    <w:rsid w:val="00B95DD1"/>
    <w:rsid w:val="00B95E2C"/>
    <w:rsid w:val="00B97BCC"/>
    <w:rsid w:val="00BA3675"/>
    <w:rsid w:val="00BA36DC"/>
    <w:rsid w:val="00BA3F47"/>
    <w:rsid w:val="00BB0DDB"/>
    <w:rsid w:val="00BB140F"/>
    <w:rsid w:val="00BB1DDE"/>
    <w:rsid w:val="00BB229E"/>
    <w:rsid w:val="00BB36FF"/>
    <w:rsid w:val="00BB4B58"/>
    <w:rsid w:val="00BB4D68"/>
    <w:rsid w:val="00BB53E4"/>
    <w:rsid w:val="00BB57D8"/>
    <w:rsid w:val="00BB5A85"/>
    <w:rsid w:val="00BB6BFE"/>
    <w:rsid w:val="00BC00F4"/>
    <w:rsid w:val="00BC0DB3"/>
    <w:rsid w:val="00BC31BF"/>
    <w:rsid w:val="00BC4499"/>
    <w:rsid w:val="00BC4A9A"/>
    <w:rsid w:val="00BC6A22"/>
    <w:rsid w:val="00BD0014"/>
    <w:rsid w:val="00BD1F63"/>
    <w:rsid w:val="00BD56C2"/>
    <w:rsid w:val="00BE0431"/>
    <w:rsid w:val="00BE1BA3"/>
    <w:rsid w:val="00BE319C"/>
    <w:rsid w:val="00BE33D8"/>
    <w:rsid w:val="00BE3E4C"/>
    <w:rsid w:val="00BE42F5"/>
    <w:rsid w:val="00BE49F1"/>
    <w:rsid w:val="00BE4DD7"/>
    <w:rsid w:val="00BE6D3B"/>
    <w:rsid w:val="00BE780C"/>
    <w:rsid w:val="00BF0DD7"/>
    <w:rsid w:val="00BF1D9F"/>
    <w:rsid w:val="00BF2181"/>
    <w:rsid w:val="00BF23BA"/>
    <w:rsid w:val="00BF3638"/>
    <w:rsid w:val="00BF4729"/>
    <w:rsid w:val="00BF6886"/>
    <w:rsid w:val="00BF78E3"/>
    <w:rsid w:val="00C00243"/>
    <w:rsid w:val="00C01814"/>
    <w:rsid w:val="00C03BA3"/>
    <w:rsid w:val="00C06CA1"/>
    <w:rsid w:val="00C06F9C"/>
    <w:rsid w:val="00C078C9"/>
    <w:rsid w:val="00C10079"/>
    <w:rsid w:val="00C101D0"/>
    <w:rsid w:val="00C11ECB"/>
    <w:rsid w:val="00C15A53"/>
    <w:rsid w:val="00C15D6F"/>
    <w:rsid w:val="00C1643B"/>
    <w:rsid w:val="00C16CCB"/>
    <w:rsid w:val="00C21512"/>
    <w:rsid w:val="00C22D22"/>
    <w:rsid w:val="00C23A1A"/>
    <w:rsid w:val="00C240EE"/>
    <w:rsid w:val="00C24FF6"/>
    <w:rsid w:val="00C27700"/>
    <w:rsid w:val="00C3045B"/>
    <w:rsid w:val="00C319FB"/>
    <w:rsid w:val="00C3215A"/>
    <w:rsid w:val="00C32540"/>
    <w:rsid w:val="00C33E5B"/>
    <w:rsid w:val="00C353E4"/>
    <w:rsid w:val="00C36367"/>
    <w:rsid w:val="00C36DBD"/>
    <w:rsid w:val="00C409F4"/>
    <w:rsid w:val="00C43004"/>
    <w:rsid w:val="00C43999"/>
    <w:rsid w:val="00C43EA3"/>
    <w:rsid w:val="00C45EBC"/>
    <w:rsid w:val="00C469DB"/>
    <w:rsid w:val="00C46A04"/>
    <w:rsid w:val="00C470BC"/>
    <w:rsid w:val="00C470D9"/>
    <w:rsid w:val="00C4763D"/>
    <w:rsid w:val="00C47726"/>
    <w:rsid w:val="00C47C1C"/>
    <w:rsid w:val="00C47DCB"/>
    <w:rsid w:val="00C53331"/>
    <w:rsid w:val="00C54379"/>
    <w:rsid w:val="00C55860"/>
    <w:rsid w:val="00C55939"/>
    <w:rsid w:val="00C56AB0"/>
    <w:rsid w:val="00C56C1E"/>
    <w:rsid w:val="00C5707C"/>
    <w:rsid w:val="00C60878"/>
    <w:rsid w:val="00C61F41"/>
    <w:rsid w:val="00C6201F"/>
    <w:rsid w:val="00C625A7"/>
    <w:rsid w:val="00C62B4D"/>
    <w:rsid w:val="00C632B3"/>
    <w:rsid w:val="00C64C8F"/>
    <w:rsid w:val="00C65C30"/>
    <w:rsid w:val="00C67278"/>
    <w:rsid w:val="00C706EF"/>
    <w:rsid w:val="00C708D7"/>
    <w:rsid w:val="00C70BFA"/>
    <w:rsid w:val="00C70FFA"/>
    <w:rsid w:val="00C725DC"/>
    <w:rsid w:val="00C7386D"/>
    <w:rsid w:val="00C740E3"/>
    <w:rsid w:val="00C7623C"/>
    <w:rsid w:val="00C76366"/>
    <w:rsid w:val="00C767C9"/>
    <w:rsid w:val="00C77D2D"/>
    <w:rsid w:val="00C828CF"/>
    <w:rsid w:val="00C83623"/>
    <w:rsid w:val="00C85F51"/>
    <w:rsid w:val="00C87BA1"/>
    <w:rsid w:val="00C90792"/>
    <w:rsid w:val="00C9329C"/>
    <w:rsid w:val="00C9434C"/>
    <w:rsid w:val="00C9530E"/>
    <w:rsid w:val="00C95DCB"/>
    <w:rsid w:val="00C9646B"/>
    <w:rsid w:val="00C96508"/>
    <w:rsid w:val="00C971C1"/>
    <w:rsid w:val="00C974EE"/>
    <w:rsid w:val="00CA4550"/>
    <w:rsid w:val="00CA4A3C"/>
    <w:rsid w:val="00CA4B2C"/>
    <w:rsid w:val="00CA602B"/>
    <w:rsid w:val="00CA7B34"/>
    <w:rsid w:val="00CB0129"/>
    <w:rsid w:val="00CB0C1F"/>
    <w:rsid w:val="00CB2B79"/>
    <w:rsid w:val="00CB37EA"/>
    <w:rsid w:val="00CB404E"/>
    <w:rsid w:val="00CC2CB2"/>
    <w:rsid w:val="00CC408D"/>
    <w:rsid w:val="00CC5F26"/>
    <w:rsid w:val="00CC6880"/>
    <w:rsid w:val="00CD11F3"/>
    <w:rsid w:val="00CD1DBE"/>
    <w:rsid w:val="00CD4A41"/>
    <w:rsid w:val="00CD5488"/>
    <w:rsid w:val="00CD675E"/>
    <w:rsid w:val="00CD7106"/>
    <w:rsid w:val="00CE0E68"/>
    <w:rsid w:val="00CE1D1D"/>
    <w:rsid w:val="00CE23D1"/>
    <w:rsid w:val="00CE24EF"/>
    <w:rsid w:val="00CE2942"/>
    <w:rsid w:val="00CE3C5C"/>
    <w:rsid w:val="00CE3EC0"/>
    <w:rsid w:val="00CE3F6C"/>
    <w:rsid w:val="00CE44EE"/>
    <w:rsid w:val="00CE4784"/>
    <w:rsid w:val="00CE528C"/>
    <w:rsid w:val="00CE56DF"/>
    <w:rsid w:val="00CF0D02"/>
    <w:rsid w:val="00CF0ED6"/>
    <w:rsid w:val="00CF2E9E"/>
    <w:rsid w:val="00CF3570"/>
    <w:rsid w:val="00CF5A97"/>
    <w:rsid w:val="00CF5D7A"/>
    <w:rsid w:val="00CF5F7B"/>
    <w:rsid w:val="00CF69F9"/>
    <w:rsid w:val="00CF6F8F"/>
    <w:rsid w:val="00CF764E"/>
    <w:rsid w:val="00D006F5"/>
    <w:rsid w:val="00D00D98"/>
    <w:rsid w:val="00D00FB0"/>
    <w:rsid w:val="00D02230"/>
    <w:rsid w:val="00D02BB3"/>
    <w:rsid w:val="00D05AC2"/>
    <w:rsid w:val="00D07AFF"/>
    <w:rsid w:val="00D1057A"/>
    <w:rsid w:val="00D10DC1"/>
    <w:rsid w:val="00D12286"/>
    <w:rsid w:val="00D136B4"/>
    <w:rsid w:val="00D141F2"/>
    <w:rsid w:val="00D153BB"/>
    <w:rsid w:val="00D15638"/>
    <w:rsid w:val="00D15821"/>
    <w:rsid w:val="00D1684D"/>
    <w:rsid w:val="00D21894"/>
    <w:rsid w:val="00D22B00"/>
    <w:rsid w:val="00D23554"/>
    <w:rsid w:val="00D24E70"/>
    <w:rsid w:val="00D268A9"/>
    <w:rsid w:val="00D27C74"/>
    <w:rsid w:val="00D31368"/>
    <w:rsid w:val="00D3341D"/>
    <w:rsid w:val="00D34F81"/>
    <w:rsid w:val="00D41F8B"/>
    <w:rsid w:val="00D42AB8"/>
    <w:rsid w:val="00D4424A"/>
    <w:rsid w:val="00D44E7C"/>
    <w:rsid w:val="00D451DF"/>
    <w:rsid w:val="00D45414"/>
    <w:rsid w:val="00D45578"/>
    <w:rsid w:val="00D46475"/>
    <w:rsid w:val="00D4652D"/>
    <w:rsid w:val="00D46BAA"/>
    <w:rsid w:val="00D53022"/>
    <w:rsid w:val="00D53803"/>
    <w:rsid w:val="00D53B5E"/>
    <w:rsid w:val="00D546ED"/>
    <w:rsid w:val="00D55216"/>
    <w:rsid w:val="00D5607D"/>
    <w:rsid w:val="00D56CDD"/>
    <w:rsid w:val="00D63673"/>
    <w:rsid w:val="00D63990"/>
    <w:rsid w:val="00D660CD"/>
    <w:rsid w:val="00D674A9"/>
    <w:rsid w:val="00D74982"/>
    <w:rsid w:val="00D76BF9"/>
    <w:rsid w:val="00D76C37"/>
    <w:rsid w:val="00D7760E"/>
    <w:rsid w:val="00D80736"/>
    <w:rsid w:val="00D80BEE"/>
    <w:rsid w:val="00D82717"/>
    <w:rsid w:val="00D827CB"/>
    <w:rsid w:val="00D83463"/>
    <w:rsid w:val="00D84FD2"/>
    <w:rsid w:val="00D861EF"/>
    <w:rsid w:val="00D86918"/>
    <w:rsid w:val="00D86BEC"/>
    <w:rsid w:val="00D91191"/>
    <w:rsid w:val="00D91DFE"/>
    <w:rsid w:val="00D92050"/>
    <w:rsid w:val="00D921C9"/>
    <w:rsid w:val="00D92C18"/>
    <w:rsid w:val="00D93604"/>
    <w:rsid w:val="00D967DA"/>
    <w:rsid w:val="00D971D5"/>
    <w:rsid w:val="00DA01CB"/>
    <w:rsid w:val="00DA0474"/>
    <w:rsid w:val="00DA0657"/>
    <w:rsid w:val="00DA1B8C"/>
    <w:rsid w:val="00DA5075"/>
    <w:rsid w:val="00DA527A"/>
    <w:rsid w:val="00DA53C4"/>
    <w:rsid w:val="00DA56DB"/>
    <w:rsid w:val="00DA78AC"/>
    <w:rsid w:val="00DB165C"/>
    <w:rsid w:val="00DB1D6D"/>
    <w:rsid w:val="00DB3337"/>
    <w:rsid w:val="00DB4A07"/>
    <w:rsid w:val="00DB544A"/>
    <w:rsid w:val="00DB5A83"/>
    <w:rsid w:val="00DB662B"/>
    <w:rsid w:val="00DB7544"/>
    <w:rsid w:val="00DC38D2"/>
    <w:rsid w:val="00DC4CAC"/>
    <w:rsid w:val="00DC4DE3"/>
    <w:rsid w:val="00DD2796"/>
    <w:rsid w:val="00DD2F16"/>
    <w:rsid w:val="00DD50B7"/>
    <w:rsid w:val="00DD64E9"/>
    <w:rsid w:val="00DD7D10"/>
    <w:rsid w:val="00DE30E1"/>
    <w:rsid w:val="00DE4F95"/>
    <w:rsid w:val="00DE5341"/>
    <w:rsid w:val="00DE5CD8"/>
    <w:rsid w:val="00DE5F93"/>
    <w:rsid w:val="00DE6381"/>
    <w:rsid w:val="00DE6520"/>
    <w:rsid w:val="00DF3F76"/>
    <w:rsid w:val="00DF5EED"/>
    <w:rsid w:val="00DF7D0D"/>
    <w:rsid w:val="00E00591"/>
    <w:rsid w:val="00E006BA"/>
    <w:rsid w:val="00E00E29"/>
    <w:rsid w:val="00E02716"/>
    <w:rsid w:val="00E029EA"/>
    <w:rsid w:val="00E03EFD"/>
    <w:rsid w:val="00E03F4E"/>
    <w:rsid w:val="00E04BC2"/>
    <w:rsid w:val="00E07F3D"/>
    <w:rsid w:val="00E10476"/>
    <w:rsid w:val="00E1076D"/>
    <w:rsid w:val="00E124AB"/>
    <w:rsid w:val="00E139F4"/>
    <w:rsid w:val="00E15848"/>
    <w:rsid w:val="00E17B2B"/>
    <w:rsid w:val="00E17B80"/>
    <w:rsid w:val="00E209C1"/>
    <w:rsid w:val="00E20B0E"/>
    <w:rsid w:val="00E21FAA"/>
    <w:rsid w:val="00E248B1"/>
    <w:rsid w:val="00E25DA1"/>
    <w:rsid w:val="00E26617"/>
    <w:rsid w:val="00E27F54"/>
    <w:rsid w:val="00E34065"/>
    <w:rsid w:val="00E347D1"/>
    <w:rsid w:val="00E35BAF"/>
    <w:rsid w:val="00E36180"/>
    <w:rsid w:val="00E36DD0"/>
    <w:rsid w:val="00E40C43"/>
    <w:rsid w:val="00E4102B"/>
    <w:rsid w:val="00E4482B"/>
    <w:rsid w:val="00E45F62"/>
    <w:rsid w:val="00E46017"/>
    <w:rsid w:val="00E4631C"/>
    <w:rsid w:val="00E464FC"/>
    <w:rsid w:val="00E465A6"/>
    <w:rsid w:val="00E469F9"/>
    <w:rsid w:val="00E47B4E"/>
    <w:rsid w:val="00E50537"/>
    <w:rsid w:val="00E51F97"/>
    <w:rsid w:val="00E54C4C"/>
    <w:rsid w:val="00E55955"/>
    <w:rsid w:val="00E56CFD"/>
    <w:rsid w:val="00E60A6C"/>
    <w:rsid w:val="00E60CCF"/>
    <w:rsid w:val="00E6448B"/>
    <w:rsid w:val="00E646AC"/>
    <w:rsid w:val="00E67373"/>
    <w:rsid w:val="00E709D3"/>
    <w:rsid w:val="00E70A3D"/>
    <w:rsid w:val="00E70EB5"/>
    <w:rsid w:val="00E711D9"/>
    <w:rsid w:val="00E722CB"/>
    <w:rsid w:val="00E73018"/>
    <w:rsid w:val="00E730B5"/>
    <w:rsid w:val="00E73E08"/>
    <w:rsid w:val="00E740E5"/>
    <w:rsid w:val="00E77C23"/>
    <w:rsid w:val="00E819DE"/>
    <w:rsid w:val="00E827A1"/>
    <w:rsid w:val="00E84848"/>
    <w:rsid w:val="00E852D8"/>
    <w:rsid w:val="00E853E4"/>
    <w:rsid w:val="00E8603F"/>
    <w:rsid w:val="00E860E1"/>
    <w:rsid w:val="00E90817"/>
    <w:rsid w:val="00E91FFE"/>
    <w:rsid w:val="00E949F7"/>
    <w:rsid w:val="00E961AC"/>
    <w:rsid w:val="00EA06F0"/>
    <w:rsid w:val="00EA0FBF"/>
    <w:rsid w:val="00EA487F"/>
    <w:rsid w:val="00EA5613"/>
    <w:rsid w:val="00EA563F"/>
    <w:rsid w:val="00EA7154"/>
    <w:rsid w:val="00EB04CA"/>
    <w:rsid w:val="00EB2616"/>
    <w:rsid w:val="00EB31AD"/>
    <w:rsid w:val="00EB37EA"/>
    <w:rsid w:val="00EB3A4F"/>
    <w:rsid w:val="00EB3DB8"/>
    <w:rsid w:val="00EB533E"/>
    <w:rsid w:val="00EB7C84"/>
    <w:rsid w:val="00EC0151"/>
    <w:rsid w:val="00EC05D3"/>
    <w:rsid w:val="00EC20BD"/>
    <w:rsid w:val="00EC330B"/>
    <w:rsid w:val="00EC3550"/>
    <w:rsid w:val="00EC3612"/>
    <w:rsid w:val="00EC59C3"/>
    <w:rsid w:val="00EC74CC"/>
    <w:rsid w:val="00ED10DA"/>
    <w:rsid w:val="00ED2C2C"/>
    <w:rsid w:val="00ED3CCF"/>
    <w:rsid w:val="00ED403E"/>
    <w:rsid w:val="00ED752C"/>
    <w:rsid w:val="00EE0B07"/>
    <w:rsid w:val="00EE18E6"/>
    <w:rsid w:val="00EE1F99"/>
    <w:rsid w:val="00EE2430"/>
    <w:rsid w:val="00EE334F"/>
    <w:rsid w:val="00EE539D"/>
    <w:rsid w:val="00EE5F5E"/>
    <w:rsid w:val="00EE63F1"/>
    <w:rsid w:val="00EE7BE1"/>
    <w:rsid w:val="00EF0B9A"/>
    <w:rsid w:val="00EF2834"/>
    <w:rsid w:val="00EF296E"/>
    <w:rsid w:val="00EF2DC7"/>
    <w:rsid w:val="00EF33D4"/>
    <w:rsid w:val="00EF38EF"/>
    <w:rsid w:val="00EF6009"/>
    <w:rsid w:val="00EF60E9"/>
    <w:rsid w:val="00EF631D"/>
    <w:rsid w:val="00F02459"/>
    <w:rsid w:val="00F035BE"/>
    <w:rsid w:val="00F03E83"/>
    <w:rsid w:val="00F05652"/>
    <w:rsid w:val="00F0575B"/>
    <w:rsid w:val="00F073AA"/>
    <w:rsid w:val="00F100B8"/>
    <w:rsid w:val="00F1061E"/>
    <w:rsid w:val="00F11B70"/>
    <w:rsid w:val="00F132FF"/>
    <w:rsid w:val="00F13851"/>
    <w:rsid w:val="00F14BE4"/>
    <w:rsid w:val="00F1722A"/>
    <w:rsid w:val="00F17E5C"/>
    <w:rsid w:val="00F20A62"/>
    <w:rsid w:val="00F213BD"/>
    <w:rsid w:val="00F225DA"/>
    <w:rsid w:val="00F2447A"/>
    <w:rsid w:val="00F261D7"/>
    <w:rsid w:val="00F27996"/>
    <w:rsid w:val="00F30267"/>
    <w:rsid w:val="00F320AC"/>
    <w:rsid w:val="00F326D2"/>
    <w:rsid w:val="00F326DE"/>
    <w:rsid w:val="00F34E24"/>
    <w:rsid w:val="00F35E33"/>
    <w:rsid w:val="00F35ECE"/>
    <w:rsid w:val="00F36F12"/>
    <w:rsid w:val="00F41C97"/>
    <w:rsid w:val="00F41EFA"/>
    <w:rsid w:val="00F4375E"/>
    <w:rsid w:val="00F43D03"/>
    <w:rsid w:val="00F44003"/>
    <w:rsid w:val="00F462D6"/>
    <w:rsid w:val="00F46B90"/>
    <w:rsid w:val="00F503F6"/>
    <w:rsid w:val="00F519BF"/>
    <w:rsid w:val="00F537DC"/>
    <w:rsid w:val="00F56680"/>
    <w:rsid w:val="00F57A20"/>
    <w:rsid w:val="00F57C01"/>
    <w:rsid w:val="00F60BC5"/>
    <w:rsid w:val="00F61D7B"/>
    <w:rsid w:val="00F6208E"/>
    <w:rsid w:val="00F64702"/>
    <w:rsid w:val="00F65828"/>
    <w:rsid w:val="00F66B17"/>
    <w:rsid w:val="00F7074E"/>
    <w:rsid w:val="00F7125E"/>
    <w:rsid w:val="00F71676"/>
    <w:rsid w:val="00F739AB"/>
    <w:rsid w:val="00F766B1"/>
    <w:rsid w:val="00F77039"/>
    <w:rsid w:val="00F801EE"/>
    <w:rsid w:val="00F80EF7"/>
    <w:rsid w:val="00F80F3C"/>
    <w:rsid w:val="00F8191A"/>
    <w:rsid w:val="00F81DA0"/>
    <w:rsid w:val="00F83B2F"/>
    <w:rsid w:val="00F84761"/>
    <w:rsid w:val="00F8678A"/>
    <w:rsid w:val="00F87919"/>
    <w:rsid w:val="00F90BEC"/>
    <w:rsid w:val="00F93F95"/>
    <w:rsid w:val="00F9408F"/>
    <w:rsid w:val="00F948EF"/>
    <w:rsid w:val="00F94FE9"/>
    <w:rsid w:val="00F9569D"/>
    <w:rsid w:val="00F95F5C"/>
    <w:rsid w:val="00F9648D"/>
    <w:rsid w:val="00F96D7D"/>
    <w:rsid w:val="00FA3DF8"/>
    <w:rsid w:val="00FA6071"/>
    <w:rsid w:val="00FA7ABC"/>
    <w:rsid w:val="00FB0361"/>
    <w:rsid w:val="00FB0BC8"/>
    <w:rsid w:val="00FB3BB2"/>
    <w:rsid w:val="00FB51F2"/>
    <w:rsid w:val="00FB5E16"/>
    <w:rsid w:val="00FB5F63"/>
    <w:rsid w:val="00FB7EDE"/>
    <w:rsid w:val="00FC0C5D"/>
    <w:rsid w:val="00FC11CD"/>
    <w:rsid w:val="00FC15D5"/>
    <w:rsid w:val="00FC3636"/>
    <w:rsid w:val="00FC5B33"/>
    <w:rsid w:val="00FC7EA9"/>
    <w:rsid w:val="00FD0E52"/>
    <w:rsid w:val="00FD128A"/>
    <w:rsid w:val="00FD316E"/>
    <w:rsid w:val="00FD41D7"/>
    <w:rsid w:val="00FD4FDC"/>
    <w:rsid w:val="00FD717B"/>
    <w:rsid w:val="00FD74F0"/>
    <w:rsid w:val="00FD7F3C"/>
    <w:rsid w:val="00FE04A8"/>
    <w:rsid w:val="00FE2093"/>
    <w:rsid w:val="00FE24C8"/>
    <w:rsid w:val="00FE2F68"/>
    <w:rsid w:val="00FE46AF"/>
    <w:rsid w:val="00FE4C85"/>
    <w:rsid w:val="00FE68F1"/>
    <w:rsid w:val="00FE76C6"/>
    <w:rsid w:val="00FE7727"/>
    <w:rsid w:val="00FF5308"/>
    <w:rsid w:val="00FF7C10"/>
    <w:rsid w:val="026B6098"/>
    <w:rsid w:val="282C8B88"/>
    <w:rsid w:val="2B3D8550"/>
    <w:rsid w:val="30A415C2"/>
    <w:rsid w:val="4F428E0F"/>
    <w:rsid w:val="5446F55C"/>
    <w:rsid w:val="655801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85332"/>
  <w15:chartTrackingRefBased/>
  <w15:docId w15:val="{428BB85A-EAC8-4BCF-B219-40B5397B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0D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5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5D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1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1882"/>
  </w:style>
  <w:style w:type="paragraph" w:styleId="Piedepgina">
    <w:name w:val="footer"/>
    <w:aliases w:val="pie de página"/>
    <w:basedOn w:val="Normal"/>
    <w:link w:val="PiedepginaCar"/>
    <w:uiPriority w:val="99"/>
    <w:unhideWhenUsed/>
    <w:rsid w:val="00511882"/>
    <w:pPr>
      <w:tabs>
        <w:tab w:val="center" w:pos="4252"/>
        <w:tab w:val="right" w:pos="8504"/>
      </w:tabs>
      <w:spacing w:after="0" w:line="240" w:lineRule="auto"/>
    </w:pPr>
  </w:style>
  <w:style w:type="character" w:customStyle="1" w:styleId="PiedepginaCar">
    <w:name w:val="Pie de página Car"/>
    <w:aliases w:val="pie de página Car"/>
    <w:basedOn w:val="Fuentedeprrafopredeter"/>
    <w:link w:val="Piedepgina"/>
    <w:uiPriority w:val="99"/>
    <w:rsid w:val="00511882"/>
  </w:style>
  <w:style w:type="paragraph" w:styleId="Prrafodelista">
    <w:name w:val="List Paragraph"/>
    <w:aliases w:val="Use Case List Paragraph,List Paragraph,Bullet List,FooterText,List Paragraph1,numbered,Paragraphe de liste1,Bulletr List Paragraph,列出段落,列出段落1,List Paragraph2,List Paragraph21,Párrafo de lista1,Parágrafo da Lista1,リスト段落1,Listeafsnit1"/>
    <w:basedOn w:val="Normal"/>
    <w:link w:val="PrrafodelistaCar"/>
    <w:uiPriority w:val="34"/>
    <w:qFormat/>
    <w:rsid w:val="00A01493"/>
    <w:pPr>
      <w:ind w:left="720"/>
      <w:contextualSpacing/>
    </w:pPr>
  </w:style>
  <w:style w:type="character" w:styleId="Textodelmarcadordeposicin">
    <w:name w:val="Placeholder Text"/>
    <w:basedOn w:val="Fuentedeprrafopredeter"/>
    <w:uiPriority w:val="99"/>
    <w:semiHidden/>
    <w:rsid w:val="00710109"/>
    <w:rPr>
      <w:color w:val="808080"/>
    </w:rPr>
  </w:style>
  <w:style w:type="character" w:styleId="Nmerodepgina">
    <w:name w:val="page number"/>
    <w:rsid w:val="00FD717B"/>
    <w:rPr>
      <w:rFonts w:ascii="Arial" w:hAnsi="Arial"/>
      <w:sz w:val="16"/>
    </w:rPr>
  </w:style>
  <w:style w:type="character" w:customStyle="1" w:styleId="Ttulo1Car">
    <w:name w:val="Título 1 Car"/>
    <w:basedOn w:val="Fuentedeprrafopredeter"/>
    <w:link w:val="Ttulo1"/>
    <w:uiPriority w:val="9"/>
    <w:rsid w:val="00BC0DB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C0DB3"/>
    <w:pPr>
      <w:outlineLvl w:val="9"/>
    </w:pPr>
    <w:rPr>
      <w:lang w:eastAsia="es-PE"/>
    </w:rPr>
  </w:style>
  <w:style w:type="paragraph" w:styleId="TDC1">
    <w:name w:val="toc 1"/>
    <w:basedOn w:val="Normal"/>
    <w:next w:val="Normal"/>
    <w:autoRedefine/>
    <w:uiPriority w:val="39"/>
    <w:unhideWhenUsed/>
    <w:rsid w:val="00422A48"/>
    <w:pPr>
      <w:spacing w:after="100"/>
    </w:pPr>
  </w:style>
  <w:style w:type="character" w:styleId="Hipervnculo">
    <w:name w:val="Hyperlink"/>
    <w:basedOn w:val="Fuentedeprrafopredeter"/>
    <w:uiPriority w:val="99"/>
    <w:unhideWhenUsed/>
    <w:rsid w:val="00422A48"/>
    <w:rPr>
      <w:color w:val="0563C1" w:themeColor="hyperlink"/>
      <w:u w:val="single"/>
    </w:rPr>
  </w:style>
  <w:style w:type="paragraph" w:styleId="TDC2">
    <w:name w:val="toc 2"/>
    <w:basedOn w:val="Normal"/>
    <w:next w:val="Normal"/>
    <w:autoRedefine/>
    <w:uiPriority w:val="39"/>
    <w:unhideWhenUsed/>
    <w:rsid w:val="00DE6381"/>
    <w:pPr>
      <w:spacing w:after="100"/>
      <w:ind w:left="220"/>
    </w:pPr>
    <w:rPr>
      <w:rFonts w:eastAsiaTheme="minorEastAsia" w:cs="Times New Roman"/>
      <w:lang w:eastAsia="es-PE"/>
    </w:rPr>
  </w:style>
  <w:style w:type="paragraph" w:styleId="TDC3">
    <w:name w:val="toc 3"/>
    <w:basedOn w:val="Normal"/>
    <w:next w:val="Normal"/>
    <w:autoRedefine/>
    <w:uiPriority w:val="39"/>
    <w:unhideWhenUsed/>
    <w:rsid w:val="00DE6381"/>
    <w:pPr>
      <w:spacing w:after="100"/>
      <w:ind w:left="440"/>
    </w:pPr>
    <w:rPr>
      <w:rFonts w:eastAsiaTheme="minorEastAsia" w:cs="Times New Roman"/>
      <w:lang w:eastAsia="es-PE"/>
    </w:rPr>
  </w:style>
  <w:style w:type="paragraph" w:styleId="Descripcin">
    <w:name w:val="caption"/>
    <w:basedOn w:val="Normal"/>
    <w:next w:val="Normal"/>
    <w:uiPriority w:val="35"/>
    <w:unhideWhenUsed/>
    <w:qFormat/>
    <w:rsid w:val="00692E44"/>
    <w:pPr>
      <w:spacing w:after="200" w:line="240" w:lineRule="auto"/>
    </w:pPr>
    <w:rPr>
      <w:i/>
      <w:iCs/>
      <w:color w:val="44546A" w:themeColor="text2"/>
      <w:sz w:val="18"/>
      <w:szCs w:val="18"/>
    </w:rPr>
  </w:style>
  <w:style w:type="paragraph" w:styleId="Textonotaalfinal">
    <w:name w:val="endnote text"/>
    <w:basedOn w:val="Normal"/>
    <w:link w:val="TextonotaalfinalCar"/>
    <w:uiPriority w:val="99"/>
    <w:semiHidden/>
    <w:unhideWhenUsed/>
    <w:rsid w:val="00636ED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36ED1"/>
    <w:rPr>
      <w:sz w:val="20"/>
      <w:szCs w:val="20"/>
    </w:rPr>
  </w:style>
  <w:style w:type="character" w:styleId="Refdenotaalfinal">
    <w:name w:val="endnote reference"/>
    <w:basedOn w:val="Fuentedeprrafopredeter"/>
    <w:uiPriority w:val="99"/>
    <w:semiHidden/>
    <w:unhideWhenUsed/>
    <w:rsid w:val="00636ED1"/>
    <w:rPr>
      <w:vertAlign w:val="superscript"/>
    </w:rPr>
  </w:style>
  <w:style w:type="paragraph" w:styleId="Textonotapie">
    <w:name w:val="footnote text"/>
    <w:basedOn w:val="Normal"/>
    <w:link w:val="TextonotapieCar"/>
    <w:uiPriority w:val="99"/>
    <w:semiHidden/>
    <w:unhideWhenUsed/>
    <w:rsid w:val="00636ED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6ED1"/>
    <w:rPr>
      <w:sz w:val="20"/>
      <w:szCs w:val="20"/>
    </w:rPr>
  </w:style>
  <w:style w:type="character" w:styleId="Refdenotaalpie">
    <w:name w:val="footnote reference"/>
    <w:basedOn w:val="Fuentedeprrafopredeter"/>
    <w:uiPriority w:val="99"/>
    <w:semiHidden/>
    <w:unhideWhenUsed/>
    <w:rsid w:val="00636ED1"/>
    <w:rPr>
      <w:vertAlign w:val="superscript"/>
    </w:rPr>
  </w:style>
  <w:style w:type="character" w:styleId="Refdecomentario">
    <w:name w:val="annotation reference"/>
    <w:basedOn w:val="Fuentedeprrafopredeter"/>
    <w:uiPriority w:val="99"/>
    <w:semiHidden/>
    <w:unhideWhenUsed/>
    <w:rsid w:val="0018082E"/>
    <w:rPr>
      <w:sz w:val="16"/>
      <w:szCs w:val="16"/>
    </w:rPr>
  </w:style>
  <w:style w:type="paragraph" w:styleId="Textocomentario">
    <w:name w:val="annotation text"/>
    <w:basedOn w:val="Normal"/>
    <w:link w:val="TextocomentarioCar"/>
    <w:uiPriority w:val="99"/>
    <w:semiHidden/>
    <w:unhideWhenUsed/>
    <w:rsid w:val="001808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82E"/>
    <w:rPr>
      <w:sz w:val="20"/>
      <w:szCs w:val="20"/>
    </w:rPr>
  </w:style>
  <w:style w:type="paragraph" w:styleId="Asuntodelcomentario">
    <w:name w:val="annotation subject"/>
    <w:basedOn w:val="Textocomentario"/>
    <w:next w:val="Textocomentario"/>
    <w:link w:val="AsuntodelcomentarioCar"/>
    <w:uiPriority w:val="99"/>
    <w:semiHidden/>
    <w:unhideWhenUsed/>
    <w:rsid w:val="0018082E"/>
    <w:rPr>
      <w:b/>
      <w:bCs/>
    </w:rPr>
  </w:style>
  <w:style w:type="character" w:customStyle="1" w:styleId="AsuntodelcomentarioCar">
    <w:name w:val="Asunto del comentario Car"/>
    <w:basedOn w:val="TextocomentarioCar"/>
    <w:link w:val="Asuntodelcomentario"/>
    <w:uiPriority w:val="99"/>
    <w:semiHidden/>
    <w:rsid w:val="0018082E"/>
    <w:rPr>
      <w:b/>
      <w:bCs/>
      <w:sz w:val="20"/>
      <w:szCs w:val="20"/>
    </w:rPr>
  </w:style>
  <w:style w:type="paragraph" w:styleId="Textodeglobo">
    <w:name w:val="Balloon Text"/>
    <w:basedOn w:val="Normal"/>
    <w:link w:val="TextodegloboCar"/>
    <w:uiPriority w:val="99"/>
    <w:semiHidden/>
    <w:unhideWhenUsed/>
    <w:rsid w:val="001808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082E"/>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B95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B95DD1"/>
    <w:rPr>
      <w:rFonts w:ascii="Courier New" w:eastAsia="Times New Roman" w:hAnsi="Courier New" w:cs="Courier New"/>
      <w:sz w:val="20"/>
      <w:szCs w:val="20"/>
      <w:lang w:eastAsia="es-PE"/>
    </w:rPr>
  </w:style>
  <w:style w:type="character" w:customStyle="1" w:styleId="y2iqfc">
    <w:name w:val="y2iqfc"/>
    <w:basedOn w:val="Fuentedeprrafopredeter"/>
    <w:rsid w:val="00B95DD1"/>
  </w:style>
  <w:style w:type="table" w:styleId="Tablaconcuadrcula">
    <w:name w:val="Table Grid"/>
    <w:basedOn w:val="Tablanormal"/>
    <w:uiPriority w:val="39"/>
    <w:rsid w:val="00AB6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2126E"/>
    <w:rPr>
      <w:b/>
      <w:bCs/>
    </w:rPr>
  </w:style>
  <w:style w:type="paragraph" w:styleId="NormalWeb">
    <w:name w:val="Normal (Web)"/>
    <w:basedOn w:val="Normal"/>
    <w:uiPriority w:val="99"/>
    <w:semiHidden/>
    <w:unhideWhenUsed/>
    <w:rsid w:val="007F7E0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inespaciado">
    <w:name w:val="No Spacing"/>
    <w:uiPriority w:val="1"/>
    <w:qFormat/>
    <w:rsid w:val="003D78C8"/>
    <w:pPr>
      <w:spacing w:after="0" w:line="240" w:lineRule="auto"/>
    </w:pPr>
  </w:style>
  <w:style w:type="character" w:customStyle="1" w:styleId="Ttulo2Car">
    <w:name w:val="Título 2 Car"/>
    <w:basedOn w:val="Fuentedeprrafopredeter"/>
    <w:link w:val="Ttulo2"/>
    <w:uiPriority w:val="9"/>
    <w:rsid w:val="00C15D6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15D6F"/>
    <w:rPr>
      <w:rFonts w:asciiTheme="majorHAnsi" w:eastAsiaTheme="majorEastAsia" w:hAnsiTheme="majorHAnsi" w:cstheme="majorBidi"/>
      <w:color w:val="1F3763" w:themeColor="accent1" w:themeShade="7F"/>
      <w:sz w:val="24"/>
      <w:szCs w:val="24"/>
    </w:rPr>
  </w:style>
  <w:style w:type="paragraph" w:customStyle="1" w:styleId="Estilo1">
    <w:name w:val="Estilo1"/>
    <w:basedOn w:val="Normal"/>
    <w:link w:val="Estilo1Car"/>
    <w:qFormat/>
    <w:rsid w:val="00F213BD"/>
    <w:pPr>
      <w:spacing w:line="276" w:lineRule="auto"/>
      <w:ind w:left="708"/>
      <w:jc w:val="both"/>
    </w:pPr>
    <w:rPr>
      <w:rFonts w:ascii="Arial" w:hAnsi="Arial" w:cs="Arial"/>
      <w:i/>
      <w:iCs/>
      <w:color w:val="538135" w:themeColor="accent6" w:themeShade="BF"/>
    </w:rPr>
  </w:style>
  <w:style w:type="character" w:customStyle="1" w:styleId="Estilo1Car">
    <w:name w:val="Estilo1 Car"/>
    <w:basedOn w:val="Fuentedeprrafopredeter"/>
    <w:link w:val="Estilo1"/>
    <w:rsid w:val="00F213BD"/>
    <w:rPr>
      <w:rFonts w:ascii="Arial" w:hAnsi="Arial" w:cs="Arial"/>
      <w:i/>
      <w:iCs/>
      <w:color w:val="538135" w:themeColor="accent6" w:themeShade="BF"/>
    </w:rPr>
  </w:style>
  <w:style w:type="table" w:customStyle="1" w:styleId="NormalTable0">
    <w:name w:val="Normal Table0"/>
    <w:uiPriority w:val="2"/>
    <w:semiHidden/>
    <w:unhideWhenUsed/>
    <w:qFormat/>
    <w:rsid w:val="00984A5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84A51"/>
    <w:pPr>
      <w:widowControl w:val="0"/>
      <w:autoSpaceDE w:val="0"/>
      <w:autoSpaceDN w:val="0"/>
      <w:spacing w:after="0" w:line="240" w:lineRule="auto"/>
    </w:pPr>
    <w:rPr>
      <w:rFonts w:ascii="Liberation Sans Narrow" w:eastAsia="Liberation Sans Narrow" w:hAnsi="Liberation Sans Narrow" w:cs="Liberation Sans Narrow"/>
      <w:sz w:val="20"/>
      <w:szCs w:val="20"/>
      <w:lang w:eastAsia="es-PE" w:bidi="es-PE"/>
    </w:rPr>
  </w:style>
  <w:style w:type="character" w:customStyle="1" w:styleId="TextoindependienteCar">
    <w:name w:val="Texto independiente Car"/>
    <w:basedOn w:val="Fuentedeprrafopredeter"/>
    <w:link w:val="Textoindependiente"/>
    <w:uiPriority w:val="1"/>
    <w:rsid w:val="00984A51"/>
    <w:rPr>
      <w:rFonts w:ascii="Liberation Sans Narrow" w:eastAsia="Liberation Sans Narrow" w:hAnsi="Liberation Sans Narrow" w:cs="Liberation Sans Narrow"/>
      <w:sz w:val="20"/>
      <w:szCs w:val="20"/>
      <w:lang w:eastAsia="es-PE" w:bidi="es-PE"/>
    </w:rPr>
  </w:style>
  <w:style w:type="paragraph" w:customStyle="1" w:styleId="TableParagraph">
    <w:name w:val="Table Paragraph"/>
    <w:basedOn w:val="Normal"/>
    <w:uiPriority w:val="1"/>
    <w:qFormat/>
    <w:rsid w:val="00984A51"/>
    <w:pPr>
      <w:widowControl w:val="0"/>
      <w:autoSpaceDE w:val="0"/>
      <w:autoSpaceDN w:val="0"/>
      <w:spacing w:after="0" w:line="240" w:lineRule="auto"/>
    </w:pPr>
    <w:rPr>
      <w:rFonts w:ascii="Liberation Sans Narrow" w:eastAsia="Liberation Sans Narrow" w:hAnsi="Liberation Sans Narrow" w:cs="Liberation Sans Narrow"/>
      <w:lang w:eastAsia="es-PE" w:bidi="es-PE"/>
    </w:rPr>
  </w:style>
  <w:style w:type="character" w:customStyle="1" w:styleId="PrrafodelistaCar">
    <w:name w:val="Párrafo de lista Car"/>
    <w:aliases w:val="Use Case List Paragraph Car,List Paragraph Car,Bullet List Car,FooterText Car,List Paragraph1 Car,numbered Car,Paragraphe de liste1 Car,Bulletr List Paragraph Car,列出段落 Car,列出段落1 Car,List Paragraph2 Car,List Paragraph21 Car"/>
    <w:basedOn w:val="Fuentedeprrafopredeter"/>
    <w:link w:val="Prrafodelista"/>
    <w:uiPriority w:val="34"/>
    <w:locked/>
    <w:rsid w:val="00984A51"/>
  </w:style>
  <w:style w:type="paragraph" w:styleId="Revisin">
    <w:name w:val="Revision"/>
    <w:hidden/>
    <w:uiPriority w:val="99"/>
    <w:semiHidden/>
    <w:rsid w:val="00366540"/>
    <w:pPr>
      <w:spacing w:after="0" w:line="240" w:lineRule="auto"/>
    </w:pPr>
  </w:style>
  <w:style w:type="character" w:styleId="Mencinsinresolver">
    <w:name w:val="Unresolved Mention"/>
    <w:basedOn w:val="Fuentedeprrafopredeter"/>
    <w:uiPriority w:val="99"/>
    <w:semiHidden/>
    <w:unhideWhenUsed/>
    <w:rsid w:val="00903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357">
      <w:bodyDiv w:val="1"/>
      <w:marLeft w:val="0"/>
      <w:marRight w:val="0"/>
      <w:marTop w:val="0"/>
      <w:marBottom w:val="0"/>
      <w:divBdr>
        <w:top w:val="none" w:sz="0" w:space="0" w:color="auto"/>
        <w:left w:val="none" w:sz="0" w:space="0" w:color="auto"/>
        <w:bottom w:val="none" w:sz="0" w:space="0" w:color="auto"/>
        <w:right w:val="none" w:sz="0" w:space="0" w:color="auto"/>
      </w:divBdr>
    </w:div>
    <w:div w:id="151409330">
      <w:bodyDiv w:val="1"/>
      <w:marLeft w:val="0"/>
      <w:marRight w:val="0"/>
      <w:marTop w:val="0"/>
      <w:marBottom w:val="0"/>
      <w:divBdr>
        <w:top w:val="none" w:sz="0" w:space="0" w:color="auto"/>
        <w:left w:val="none" w:sz="0" w:space="0" w:color="auto"/>
        <w:bottom w:val="none" w:sz="0" w:space="0" w:color="auto"/>
        <w:right w:val="none" w:sz="0" w:space="0" w:color="auto"/>
      </w:divBdr>
    </w:div>
    <w:div w:id="155806464">
      <w:bodyDiv w:val="1"/>
      <w:marLeft w:val="0"/>
      <w:marRight w:val="0"/>
      <w:marTop w:val="0"/>
      <w:marBottom w:val="0"/>
      <w:divBdr>
        <w:top w:val="none" w:sz="0" w:space="0" w:color="auto"/>
        <w:left w:val="none" w:sz="0" w:space="0" w:color="auto"/>
        <w:bottom w:val="none" w:sz="0" w:space="0" w:color="auto"/>
        <w:right w:val="none" w:sz="0" w:space="0" w:color="auto"/>
      </w:divBdr>
      <w:divsChild>
        <w:div w:id="1917474479">
          <w:marLeft w:val="0"/>
          <w:marRight w:val="0"/>
          <w:marTop w:val="0"/>
          <w:marBottom w:val="0"/>
          <w:divBdr>
            <w:top w:val="none" w:sz="0" w:space="0" w:color="auto"/>
            <w:left w:val="none" w:sz="0" w:space="0" w:color="auto"/>
            <w:bottom w:val="none" w:sz="0" w:space="0" w:color="auto"/>
            <w:right w:val="none" w:sz="0" w:space="0" w:color="auto"/>
          </w:divBdr>
        </w:div>
      </w:divsChild>
    </w:div>
    <w:div w:id="160899000">
      <w:bodyDiv w:val="1"/>
      <w:marLeft w:val="0"/>
      <w:marRight w:val="0"/>
      <w:marTop w:val="0"/>
      <w:marBottom w:val="0"/>
      <w:divBdr>
        <w:top w:val="none" w:sz="0" w:space="0" w:color="auto"/>
        <w:left w:val="none" w:sz="0" w:space="0" w:color="auto"/>
        <w:bottom w:val="none" w:sz="0" w:space="0" w:color="auto"/>
        <w:right w:val="none" w:sz="0" w:space="0" w:color="auto"/>
      </w:divBdr>
      <w:divsChild>
        <w:div w:id="1264533782">
          <w:marLeft w:val="0"/>
          <w:marRight w:val="0"/>
          <w:marTop w:val="0"/>
          <w:marBottom w:val="0"/>
          <w:divBdr>
            <w:top w:val="none" w:sz="0" w:space="0" w:color="auto"/>
            <w:left w:val="none" w:sz="0" w:space="0" w:color="auto"/>
            <w:bottom w:val="none" w:sz="0" w:space="0" w:color="auto"/>
            <w:right w:val="none" w:sz="0" w:space="0" w:color="auto"/>
          </w:divBdr>
        </w:div>
      </w:divsChild>
    </w:div>
    <w:div w:id="184367800">
      <w:bodyDiv w:val="1"/>
      <w:marLeft w:val="0"/>
      <w:marRight w:val="0"/>
      <w:marTop w:val="0"/>
      <w:marBottom w:val="0"/>
      <w:divBdr>
        <w:top w:val="none" w:sz="0" w:space="0" w:color="auto"/>
        <w:left w:val="none" w:sz="0" w:space="0" w:color="auto"/>
        <w:bottom w:val="none" w:sz="0" w:space="0" w:color="auto"/>
        <w:right w:val="none" w:sz="0" w:space="0" w:color="auto"/>
      </w:divBdr>
    </w:div>
    <w:div w:id="368645625">
      <w:bodyDiv w:val="1"/>
      <w:marLeft w:val="0"/>
      <w:marRight w:val="0"/>
      <w:marTop w:val="0"/>
      <w:marBottom w:val="0"/>
      <w:divBdr>
        <w:top w:val="none" w:sz="0" w:space="0" w:color="auto"/>
        <w:left w:val="none" w:sz="0" w:space="0" w:color="auto"/>
        <w:bottom w:val="none" w:sz="0" w:space="0" w:color="auto"/>
        <w:right w:val="none" w:sz="0" w:space="0" w:color="auto"/>
      </w:divBdr>
    </w:div>
    <w:div w:id="374700003">
      <w:bodyDiv w:val="1"/>
      <w:marLeft w:val="0"/>
      <w:marRight w:val="0"/>
      <w:marTop w:val="0"/>
      <w:marBottom w:val="0"/>
      <w:divBdr>
        <w:top w:val="none" w:sz="0" w:space="0" w:color="auto"/>
        <w:left w:val="none" w:sz="0" w:space="0" w:color="auto"/>
        <w:bottom w:val="none" w:sz="0" w:space="0" w:color="auto"/>
        <w:right w:val="none" w:sz="0" w:space="0" w:color="auto"/>
      </w:divBdr>
    </w:div>
    <w:div w:id="382487025">
      <w:bodyDiv w:val="1"/>
      <w:marLeft w:val="0"/>
      <w:marRight w:val="0"/>
      <w:marTop w:val="0"/>
      <w:marBottom w:val="0"/>
      <w:divBdr>
        <w:top w:val="none" w:sz="0" w:space="0" w:color="auto"/>
        <w:left w:val="none" w:sz="0" w:space="0" w:color="auto"/>
        <w:bottom w:val="none" w:sz="0" w:space="0" w:color="auto"/>
        <w:right w:val="none" w:sz="0" w:space="0" w:color="auto"/>
      </w:divBdr>
    </w:div>
    <w:div w:id="391850549">
      <w:bodyDiv w:val="1"/>
      <w:marLeft w:val="0"/>
      <w:marRight w:val="0"/>
      <w:marTop w:val="0"/>
      <w:marBottom w:val="0"/>
      <w:divBdr>
        <w:top w:val="none" w:sz="0" w:space="0" w:color="auto"/>
        <w:left w:val="none" w:sz="0" w:space="0" w:color="auto"/>
        <w:bottom w:val="none" w:sz="0" w:space="0" w:color="auto"/>
        <w:right w:val="none" w:sz="0" w:space="0" w:color="auto"/>
      </w:divBdr>
      <w:divsChild>
        <w:div w:id="580334122">
          <w:marLeft w:val="0"/>
          <w:marRight w:val="0"/>
          <w:marTop w:val="0"/>
          <w:marBottom w:val="0"/>
          <w:divBdr>
            <w:top w:val="none" w:sz="0" w:space="0" w:color="auto"/>
            <w:left w:val="none" w:sz="0" w:space="0" w:color="auto"/>
            <w:bottom w:val="none" w:sz="0" w:space="0" w:color="auto"/>
            <w:right w:val="none" w:sz="0" w:space="0" w:color="auto"/>
          </w:divBdr>
        </w:div>
      </w:divsChild>
    </w:div>
    <w:div w:id="418210007">
      <w:bodyDiv w:val="1"/>
      <w:marLeft w:val="0"/>
      <w:marRight w:val="0"/>
      <w:marTop w:val="0"/>
      <w:marBottom w:val="0"/>
      <w:divBdr>
        <w:top w:val="none" w:sz="0" w:space="0" w:color="auto"/>
        <w:left w:val="none" w:sz="0" w:space="0" w:color="auto"/>
        <w:bottom w:val="none" w:sz="0" w:space="0" w:color="auto"/>
        <w:right w:val="none" w:sz="0" w:space="0" w:color="auto"/>
      </w:divBdr>
    </w:div>
    <w:div w:id="434254880">
      <w:bodyDiv w:val="1"/>
      <w:marLeft w:val="0"/>
      <w:marRight w:val="0"/>
      <w:marTop w:val="0"/>
      <w:marBottom w:val="0"/>
      <w:divBdr>
        <w:top w:val="none" w:sz="0" w:space="0" w:color="auto"/>
        <w:left w:val="none" w:sz="0" w:space="0" w:color="auto"/>
        <w:bottom w:val="none" w:sz="0" w:space="0" w:color="auto"/>
        <w:right w:val="none" w:sz="0" w:space="0" w:color="auto"/>
      </w:divBdr>
      <w:divsChild>
        <w:div w:id="504518633">
          <w:marLeft w:val="0"/>
          <w:marRight w:val="0"/>
          <w:marTop w:val="0"/>
          <w:marBottom w:val="0"/>
          <w:divBdr>
            <w:top w:val="none" w:sz="0" w:space="0" w:color="auto"/>
            <w:left w:val="none" w:sz="0" w:space="0" w:color="auto"/>
            <w:bottom w:val="none" w:sz="0" w:space="0" w:color="auto"/>
            <w:right w:val="none" w:sz="0" w:space="0" w:color="auto"/>
          </w:divBdr>
        </w:div>
      </w:divsChild>
    </w:div>
    <w:div w:id="486214244">
      <w:bodyDiv w:val="1"/>
      <w:marLeft w:val="0"/>
      <w:marRight w:val="0"/>
      <w:marTop w:val="0"/>
      <w:marBottom w:val="0"/>
      <w:divBdr>
        <w:top w:val="none" w:sz="0" w:space="0" w:color="auto"/>
        <w:left w:val="none" w:sz="0" w:space="0" w:color="auto"/>
        <w:bottom w:val="none" w:sz="0" w:space="0" w:color="auto"/>
        <w:right w:val="none" w:sz="0" w:space="0" w:color="auto"/>
      </w:divBdr>
    </w:div>
    <w:div w:id="533731475">
      <w:bodyDiv w:val="1"/>
      <w:marLeft w:val="0"/>
      <w:marRight w:val="0"/>
      <w:marTop w:val="0"/>
      <w:marBottom w:val="0"/>
      <w:divBdr>
        <w:top w:val="none" w:sz="0" w:space="0" w:color="auto"/>
        <w:left w:val="none" w:sz="0" w:space="0" w:color="auto"/>
        <w:bottom w:val="none" w:sz="0" w:space="0" w:color="auto"/>
        <w:right w:val="none" w:sz="0" w:space="0" w:color="auto"/>
      </w:divBdr>
    </w:div>
    <w:div w:id="563294645">
      <w:bodyDiv w:val="1"/>
      <w:marLeft w:val="0"/>
      <w:marRight w:val="0"/>
      <w:marTop w:val="0"/>
      <w:marBottom w:val="0"/>
      <w:divBdr>
        <w:top w:val="none" w:sz="0" w:space="0" w:color="auto"/>
        <w:left w:val="none" w:sz="0" w:space="0" w:color="auto"/>
        <w:bottom w:val="none" w:sz="0" w:space="0" w:color="auto"/>
        <w:right w:val="none" w:sz="0" w:space="0" w:color="auto"/>
      </w:divBdr>
    </w:div>
    <w:div w:id="570505704">
      <w:bodyDiv w:val="1"/>
      <w:marLeft w:val="0"/>
      <w:marRight w:val="0"/>
      <w:marTop w:val="0"/>
      <w:marBottom w:val="0"/>
      <w:divBdr>
        <w:top w:val="none" w:sz="0" w:space="0" w:color="auto"/>
        <w:left w:val="none" w:sz="0" w:space="0" w:color="auto"/>
        <w:bottom w:val="none" w:sz="0" w:space="0" w:color="auto"/>
        <w:right w:val="none" w:sz="0" w:space="0" w:color="auto"/>
      </w:divBdr>
    </w:div>
    <w:div w:id="604844944">
      <w:bodyDiv w:val="1"/>
      <w:marLeft w:val="0"/>
      <w:marRight w:val="0"/>
      <w:marTop w:val="0"/>
      <w:marBottom w:val="0"/>
      <w:divBdr>
        <w:top w:val="none" w:sz="0" w:space="0" w:color="auto"/>
        <w:left w:val="none" w:sz="0" w:space="0" w:color="auto"/>
        <w:bottom w:val="none" w:sz="0" w:space="0" w:color="auto"/>
        <w:right w:val="none" w:sz="0" w:space="0" w:color="auto"/>
      </w:divBdr>
    </w:div>
    <w:div w:id="647828314">
      <w:bodyDiv w:val="1"/>
      <w:marLeft w:val="0"/>
      <w:marRight w:val="0"/>
      <w:marTop w:val="0"/>
      <w:marBottom w:val="0"/>
      <w:divBdr>
        <w:top w:val="none" w:sz="0" w:space="0" w:color="auto"/>
        <w:left w:val="none" w:sz="0" w:space="0" w:color="auto"/>
        <w:bottom w:val="none" w:sz="0" w:space="0" w:color="auto"/>
        <w:right w:val="none" w:sz="0" w:space="0" w:color="auto"/>
      </w:divBdr>
    </w:div>
    <w:div w:id="652220885">
      <w:bodyDiv w:val="1"/>
      <w:marLeft w:val="0"/>
      <w:marRight w:val="0"/>
      <w:marTop w:val="0"/>
      <w:marBottom w:val="0"/>
      <w:divBdr>
        <w:top w:val="none" w:sz="0" w:space="0" w:color="auto"/>
        <w:left w:val="none" w:sz="0" w:space="0" w:color="auto"/>
        <w:bottom w:val="none" w:sz="0" w:space="0" w:color="auto"/>
        <w:right w:val="none" w:sz="0" w:space="0" w:color="auto"/>
      </w:divBdr>
    </w:div>
    <w:div w:id="676732688">
      <w:bodyDiv w:val="1"/>
      <w:marLeft w:val="0"/>
      <w:marRight w:val="0"/>
      <w:marTop w:val="0"/>
      <w:marBottom w:val="0"/>
      <w:divBdr>
        <w:top w:val="none" w:sz="0" w:space="0" w:color="auto"/>
        <w:left w:val="none" w:sz="0" w:space="0" w:color="auto"/>
        <w:bottom w:val="none" w:sz="0" w:space="0" w:color="auto"/>
        <w:right w:val="none" w:sz="0" w:space="0" w:color="auto"/>
      </w:divBdr>
      <w:divsChild>
        <w:div w:id="1515535115">
          <w:marLeft w:val="0"/>
          <w:marRight w:val="0"/>
          <w:marTop w:val="0"/>
          <w:marBottom w:val="0"/>
          <w:divBdr>
            <w:top w:val="none" w:sz="0" w:space="0" w:color="auto"/>
            <w:left w:val="none" w:sz="0" w:space="0" w:color="auto"/>
            <w:bottom w:val="none" w:sz="0" w:space="0" w:color="auto"/>
            <w:right w:val="none" w:sz="0" w:space="0" w:color="auto"/>
          </w:divBdr>
        </w:div>
      </w:divsChild>
    </w:div>
    <w:div w:id="703136400">
      <w:bodyDiv w:val="1"/>
      <w:marLeft w:val="0"/>
      <w:marRight w:val="0"/>
      <w:marTop w:val="0"/>
      <w:marBottom w:val="0"/>
      <w:divBdr>
        <w:top w:val="none" w:sz="0" w:space="0" w:color="auto"/>
        <w:left w:val="none" w:sz="0" w:space="0" w:color="auto"/>
        <w:bottom w:val="none" w:sz="0" w:space="0" w:color="auto"/>
        <w:right w:val="none" w:sz="0" w:space="0" w:color="auto"/>
      </w:divBdr>
    </w:div>
    <w:div w:id="730034575">
      <w:bodyDiv w:val="1"/>
      <w:marLeft w:val="0"/>
      <w:marRight w:val="0"/>
      <w:marTop w:val="0"/>
      <w:marBottom w:val="0"/>
      <w:divBdr>
        <w:top w:val="none" w:sz="0" w:space="0" w:color="auto"/>
        <w:left w:val="none" w:sz="0" w:space="0" w:color="auto"/>
        <w:bottom w:val="none" w:sz="0" w:space="0" w:color="auto"/>
        <w:right w:val="none" w:sz="0" w:space="0" w:color="auto"/>
      </w:divBdr>
      <w:divsChild>
        <w:div w:id="1441602393">
          <w:marLeft w:val="0"/>
          <w:marRight w:val="0"/>
          <w:marTop w:val="0"/>
          <w:marBottom w:val="0"/>
          <w:divBdr>
            <w:top w:val="none" w:sz="0" w:space="0" w:color="auto"/>
            <w:left w:val="none" w:sz="0" w:space="0" w:color="auto"/>
            <w:bottom w:val="none" w:sz="0" w:space="0" w:color="auto"/>
            <w:right w:val="none" w:sz="0" w:space="0" w:color="auto"/>
          </w:divBdr>
        </w:div>
      </w:divsChild>
    </w:div>
    <w:div w:id="740904878">
      <w:bodyDiv w:val="1"/>
      <w:marLeft w:val="0"/>
      <w:marRight w:val="0"/>
      <w:marTop w:val="0"/>
      <w:marBottom w:val="0"/>
      <w:divBdr>
        <w:top w:val="none" w:sz="0" w:space="0" w:color="auto"/>
        <w:left w:val="none" w:sz="0" w:space="0" w:color="auto"/>
        <w:bottom w:val="none" w:sz="0" w:space="0" w:color="auto"/>
        <w:right w:val="none" w:sz="0" w:space="0" w:color="auto"/>
      </w:divBdr>
      <w:divsChild>
        <w:div w:id="1174951246">
          <w:marLeft w:val="0"/>
          <w:marRight w:val="0"/>
          <w:marTop w:val="0"/>
          <w:marBottom w:val="0"/>
          <w:divBdr>
            <w:top w:val="none" w:sz="0" w:space="0" w:color="auto"/>
            <w:left w:val="none" w:sz="0" w:space="0" w:color="auto"/>
            <w:bottom w:val="none" w:sz="0" w:space="0" w:color="auto"/>
            <w:right w:val="none" w:sz="0" w:space="0" w:color="auto"/>
          </w:divBdr>
        </w:div>
      </w:divsChild>
    </w:div>
    <w:div w:id="772360451">
      <w:bodyDiv w:val="1"/>
      <w:marLeft w:val="0"/>
      <w:marRight w:val="0"/>
      <w:marTop w:val="0"/>
      <w:marBottom w:val="0"/>
      <w:divBdr>
        <w:top w:val="none" w:sz="0" w:space="0" w:color="auto"/>
        <w:left w:val="none" w:sz="0" w:space="0" w:color="auto"/>
        <w:bottom w:val="none" w:sz="0" w:space="0" w:color="auto"/>
        <w:right w:val="none" w:sz="0" w:space="0" w:color="auto"/>
      </w:divBdr>
      <w:divsChild>
        <w:div w:id="1833255738">
          <w:marLeft w:val="0"/>
          <w:marRight w:val="0"/>
          <w:marTop w:val="0"/>
          <w:marBottom w:val="0"/>
          <w:divBdr>
            <w:top w:val="none" w:sz="0" w:space="0" w:color="auto"/>
            <w:left w:val="none" w:sz="0" w:space="0" w:color="auto"/>
            <w:bottom w:val="none" w:sz="0" w:space="0" w:color="auto"/>
            <w:right w:val="none" w:sz="0" w:space="0" w:color="auto"/>
          </w:divBdr>
          <w:divsChild>
            <w:div w:id="1343778252">
              <w:marLeft w:val="0"/>
              <w:marRight w:val="0"/>
              <w:marTop w:val="0"/>
              <w:marBottom w:val="0"/>
              <w:divBdr>
                <w:top w:val="none" w:sz="0" w:space="0" w:color="auto"/>
                <w:left w:val="none" w:sz="0" w:space="0" w:color="auto"/>
                <w:bottom w:val="none" w:sz="0" w:space="0" w:color="auto"/>
                <w:right w:val="none" w:sz="0" w:space="0" w:color="auto"/>
              </w:divBdr>
            </w:div>
            <w:div w:id="1457606451">
              <w:marLeft w:val="0"/>
              <w:marRight w:val="0"/>
              <w:marTop w:val="0"/>
              <w:marBottom w:val="0"/>
              <w:divBdr>
                <w:top w:val="none" w:sz="0" w:space="0" w:color="auto"/>
                <w:left w:val="none" w:sz="0" w:space="0" w:color="auto"/>
                <w:bottom w:val="none" w:sz="0" w:space="0" w:color="auto"/>
                <w:right w:val="none" w:sz="0" w:space="0" w:color="auto"/>
              </w:divBdr>
            </w:div>
            <w:div w:id="1870794893">
              <w:marLeft w:val="0"/>
              <w:marRight w:val="0"/>
              <w:marTop w:val="0"/>
              <w:marBottom w:val="0"/>
              <w:divBdr>
                <w:top w:val="none" w:sz="0" w:space="0" w:color="auto"/>
                <w:left w:val="none" w:sz="0" w:space="0" w:color="auto"/>
                <w:bottom w:val="none" w:sz="0" w:space="0" w:color="auto"/>
                <w:right w:val="none" w:sz="0" w:space="0" w:color="auto"/>
              </w:divBdr>
            </w:div>
            <w:div w:id="2098015266">
              <w:marLeft w:val="0"/>
              <w:marRight w:val="0"/>
              <w:marTop w:val="0"/>
              <w:marBottom w:val="0"/>
              <w:divBdr>
                <w:top w:val="none" w:sz="0" w:space="0" w:color="auto"/>
                <w:left w:val="none" w:sz="0" w:space="0" w:color="auto"/>
                <w:bottom w:val="none" w:sz="0" w:space="0" w:color="auto"/>
                <w:right w:val="none" w:sz="0" w:space="0" w:color="auto"/>
              </w:divBdr>
            </w:div>
            <w:div w:id="902058619">
              <w:marLeft w:val="0"/>
              <w:marRight w:val="0"/>
              <w:marTop w:val="0"/>
              <w:marBottom w:val="0"/>
              <w:divBdr>
                <w:top w:val="none" w:sz="0" w:space="0" w:color="auto"/>
                <w:left w:val="none" w:sz="0" w:space="0" w:color="auto"/>
                <w:bottom w:val="none" w:sz="0" w:space="0" w:color="auto"/>
                <w:right w:val="none" w:sz="0" w:space="0" w:color="auto"/>
              </w:divBdr>
            </w:div>
            <w:div w:id="1676032324">
              <w:marLeft w:val="0"/>
              <w:marRight w:val="0"/>
              <w:marTop w:val="0"/>
              <w:marBottom w:val="0"/>
              <w:divBdr>
                <w:top w:val="none" w:sz="0" w:space="0" w:color="auto"/>
                <w:left w:val="none" w:sz="0" w:space="0" w:color="auto"/>
                <w:bottom w:val="none" w:sz="0" w:space="0" w:color="auto"/>
                <w:right w:val="none" w:sz="0" w:space="0" w:color="auto"/>
              </w:divBdr>
            </w:div>
            <w:div w:id="1870487296">
              <w:marLeft w:val="0"/>
              <w:marRight w:val="0"/>
              <w:marTop w:val="0"/>
              <w:marBottom w:val="0"/>
              <w:divBdr>
                <w:top w:val="none" w:sz="0" w:space="0" w:color="auto"/>
                <w:left w:val="none" w:sz="0" w:space="0" w:color="auto"/>
                <w:bottom w:val="none" w:sz="0" w:space="0" w:color="auto"/>
                <w:right w:val="none" w:sz="0" w:space="0" w:color="auto"/>
              </w:divBdr>
            </w:div>
            <w:div w:id="570696781">
              <w:marLeft w:val="0"/>
              <w:marRight w:val="0"/>
              <w:marTop w:val="0"/>
              <w:marBottom w:val="0"/>
              <w:divBdr>
                <w:top w:val="none" w:sz="0" w:space="0" w:color="auto"/>
                <w:left w:val="none" w:sz="0" w:space="0" w:color="auto"/>
                <w:bottom w:val="none" w:sz="0" w:space="0" w:color="auto"/>
                <w:right w:val="none" w:sz="0" w:space="0" w:color="auto"/>
              </w:divBdr>
            </w:div>
            <w:div w:id="1115563796">
              <w:marLeft w:val="0"/>
              <w:marRight w:val="0"/>
              <w:marTop w:val="0"/>
              <w:marBottom w:val="0"/>
              <w:divBdr>
                <w:top w:val="none" w:sz="0" w:space="0" w:color="auto"/>
                <w:left w:val="none" w:sz="0" w:space="0" w:color="auto"/>
                <w:bottom w:val="none" w:sz="0" w:space="0" w:color="auto"/>
                <w:right w:val="none" w:sz="0" w:space="0" w:color="auto"/>
              </w:divBdr>
            </w:div>
            <w:div w:id="1085155044">
              <w:marLeft w:val="0"/>
              <w:marRight w:val="0"/>
              <w:marTop w:val="0"/>
              <w:marBottom w:val="0"/>
              <w:divBdr>
                <w:top w:val="none" w:sz="0" w:space="0" w:color="auto"/>
                <w:left w:val="none" w:sz="0" w:space="0" w:color="auto"/>
                <w:bottom w:val="none" w:sz="0" w:space="0" w:color="auto"/>
                <w:right w:val="none" w:sz="0" w:space="0" w:color="auto"/>
              </w:divBdr>
            </w:div>
            <w:div w:id="218637653">
              <w:marLeft w:val="0"/>
              <w:marRight w:val="0"/>
              <w:marTop w:val="0"/>
              <w:marBottom w:val="0"/>
              <w:divBdr>
                <w:top w:val="none" w:sz="0" w:space="0" w:color="auto"/>
                <w:left w:val="none" w:sz="0" w:space="0" w:color="auto"/>
                <w:bottom w:val="none" w:sz="0" w:space="0" w:color="auto"/>
                <w:right w:val="none" w:sz="0" w:space="0" w:color="auto"/>
              </w:divBdr>
            </w:div>
            <w:div w:id="10086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7090">
      <w:bodyDiv w:val="1"/>
      <w:marLeft w:val="0"/>
      <w:marRight w:val="0"/>
      <w:marTop w:val="0"/>
      <w:marBottom w:val="0"/>
      <w:divBdr>
        <w:top w:val="none" w:sz="0" w:space="0" w:color="auto"/>
        <w:left w:val="none" w:sz="0" w:space="0" w:color="auto"/>
        <w:bottom w:val="none" w:sz="0" w:space="0" w:color="auto"/>
        <w:right w:val="none" w:sz="0" w:space="0" w:color="auto"/>
      </w:divBdr>
    </w:div>
    <w:div w:id="801071767">
      <w:bodyDiv w:val="1"/>
      <w:marLeft w:val="0"/>
      <w:marRight w:val="0"/>
      <w:marTop w:val="0"/>
      <w:marBottom w:val="0"/>
      <w:divBdr>
        <w:top w:val="none" w:sz="0" w:space="0" w:color="auto"/>
        <w:left w:val="none" w:sz="0" w:space="0" w:color="auto"/>
        <w:bottom w:val="none" w:sz="0" w:space="0" w:color="auto"/>
        <w:right w:val="none" w:sz="0" w:space="0" w:color="auto"/>
      </w:divBdr>
    </w:div>
    <w:div w:id="825630087">
      <w:bodyDiv w:val="1"/>
      <w:marLeft w:val="0"/>
      <w:marRight w:val="0"/>
      <w:marTop w:val="0"/>
      <w:marBottom w:val="0"/>
      <w:divBdr>
        <w:top w:val="none" w:sz="0" w:space="0" w:color="auto"/>
        <w:left w:val="none" w:sz="0" w:space="0" w:color="auto"/>
        <w:bottom w:val="none" w:sz="0" w:space="0" w:color="auto"/>
        <w:right w:val="none" w:sz="0" w:space="0" w:color="auto"/>
      </w:divBdr>
      <w:divsChild>
        <w:div w:id="908267372">
          <w:marLeft w:val="0"/>
          <w:marRight w:val="0"/>
          <w:marTop w:val="0"/>
          <w:marBottom w:val="0"/>
          <w:divBdr>
            <w:top w:val="none" w:sz="0" w:space="0" w:color="auto"/>
            <w:left w:val="none" w:sz="0" w:space="0" w:color="auto"/>
            <w:bottom w:val="none" w:sz="0" w:space="0" w:color="auto"/>
            <w:right w:val="none" w:sz="0" w:space="0" w:color="auto"/>
          </w:divBdr>
        </w:div>
      </w:divsChild>
    </w:div>
    <w:div w:id="903486657">
      <w:bodyDiv w:val="1"/>
      <w:marLeft w:val="0"/>
      <w:marRight w:val="0"/>
      <w:marTop w:val="0"/>
      <w:marBottom w:val="0"/>
      <w:divBdr>
        <w:top w:val="none" w:sz="0" w:space="0" w:color="auto"/>
        <w:left w:val="none" w:sz="0" w:space="0" w:color="auto"/>
        <w:bottom w:val="none" w:sz="0" w:space="0" w:color="auto"/>
        <w:right w:val="none" w:sz="0" w:space="0" w:color="auto"/>
      </w:divBdr>
    </w:div>
    <w:div w:id="906693919">
      <w:bodyDiv w:val="1"/>
      <w:marLeft w:val="0"/>
      <w:marRight w:val="0"/>
      <w:marTop w:val="0"/>
      <w:marBottom w:val="0"/>
      <w:divBdr>
        <w:top w:val="none" w:sz="0" w:space="0" w:color="auto"/>
        <w:left w:val="none" w:sz="0" w:space="0" w:color="auto"/>
        <w:bottom w:val="none" w:sz="0" w:space="0" w:color="auto"/>
        <w:right w:val="none" w:sz="0" w:space="0" w:color="auto"/>
      </w:divBdr>
      <w:divsChild>
        <w:div w:id="1956324970">
          <w:marLeft w:val="0"/>
          <w:marRight w:val="0"/>
          <w:marTop w:val="0"/>
          <w:marBottom w:val="0"/>
          <w:divBdr>
            <w:top w:val="none" w:sz="0" w:space="0" w:color="auto"/>
            <w:left w:val="none" w:sz="0" w:space="0" w:color="auto"/>
            <w:bottom w:val="none" w:sz="0" w:space="0" w:color="auto"/>
            <w:right w:val="none" w:sz="0" w:space="0" w:color="auto"/>
          </w:divBdr>
        </w:div>
      </w:divsChild>
    </w:div>
    <w:div w:id="925571688">
      <w:bodyDiv w:val="1"/>
      <w:marLeft w:val="0"/>
      <w:marRight w:val="0"/>
      <w:marTop w:val="0"/>
      <w:marBottom w:val="0"/>
      <w:divBdr>
        <w:top w:val="none" w:sz="0" w:space="0" w:color="auto"/>
        <w:left w:val="none" w:sz="0" w:space="0" w:color="auto"/>
        <w:bottom w:val="none" w:sz="0" w:space="0" w:color="auto"/>
        <w:right w:val="none" w:sz="0" w:space="0" w:color="auto"/>
      </w:divBdr>
    </w:div>
    <w:div w:id="966082917">
      <w:bodyDiv w:val="1"/>
      <w:marLeft w:val="0"/>
      <w:marRight w:val="0"/>
      <w:marTop w:val="0"/>
      <w:marBottom w:val="0"/>
      <w:divBdr>
        <w:top w:val="none" w:sz="0" w:space="0" w:color="auto"/>
        <w:left w:val="none" w:sz="0" w:space="0" w:color="auto"/>
        <w:bottom w:val="none" w:sz="0" w:space="0" w:color="auto"/>
        <w:right w:val="none" w:sz="0" w:space="0" w:color="auto"/>
      </w:divBdr>
    </w:div>
    <w:div w:id="989091157">
      <w:bodyDiv w:val="1"/>
      <w:marLeft w:val="0"/>
      <w:marRight w:val="0"/>
      <w:marTop w:val="0"/>
      <w:marBottom w:val="0"/>
      <w:divBdr>
        <w:top w:val="none" w:sz="0" w:space="0" w:color="auto"/>
        <w:left w:val="none" w:sz="0" w:space="0" w:color="auto"/>
        <w:bottom w:val="none" w:sz="0" w:space="0" w:color="auto"/>
        <w:right w:val="none" w:sz="0" w:space="0" w:color="auto"/>
      </w:divBdr>
      <w:divsChild>
        <w:div w:id="438064335">
          <w:marLeft w:val="0"/>
          <w:marRight w:val="0"/>
          <w:marTop w:val="0"/>
          <w:marBottom w:val="0"/>
          <w:divBdr>
            <w:top w:val="none" w:sz="0" w:space="0" w:color="auto"/>
            <w:left w:val="none" w:sz="0" w:space="0" w:color="auto"/>
            <w:bottom w:val="none" w:sz="0" w:space="0" w:color="auto"/>
            <w:right w:val="none" w:sz="0" w:space="0" w:color="auto"/>
          </w:divBdr>
        </w:div>
      </w:divsChild>
    </w:div>
    <w:div w:id="993071013">
      <w:bodyDiv w:val="1"/>
      <w:marLeft w:val="0"/>
      <w:marRight w:val="0"/>
      <w:marTop w:val="0"/>
      <w:marBottom w:val="0"/>
      <w:divBdr>
        <w:top w:val="none" w:sz="0" w:space="0" w:color="auto"/>
        <w:left w:val="none" w:sz="0" w:space="0" w:color="auto"/>
        <w:bottom w:val="none" w:sz="0" w:space="0" w:color="auto"/>
        <w:right w:val="none" w:sz="0" w:space="0" w:color="auto"/>
      </w:divBdr>
    </w:div>
    <w:div w:id="993223309">
      <w:bodyDiv w:val="1"/>
      <w:marLeft w:val="0"/>
      <w:marRight w:val="0"/>
      <w:marTop w:val="0"/>
      <w:marBottom w:val="0"/>
      <w:divBdr>
        <w:top w:val="none" w:sz="0" w:space="0" w:color="auto"/>
        <w:left w:val="none" w:sz="0" w:space="0" w:color="auto"/>
        <w:bottom w:val="none" w:sz="0" w:space="0" w:color="auto"/>
        <w:right w:val="none" w:sz="0" w:space="0" w:color="auto"/>
      </w:divBdr>
    </w:div>
    <w:div w:id="1014649899">
      <w:bodyDiv w:val="1"/>
      <w:marLeft w:val="0"/>
      <w:marRight w:val="0"/>
      <w:marTop w:val="0"/>
      <w:marBottom w:val="0"/>
      <w:divBdr>
        <w:top w:val="none" w:sz="0" w:space="0" w:color="auto"/>
        <w:left w:val="none" w:sz="0" w:space="0" w:color="auto"/>
        <w:bottom w:val="none" w:sz="0" w:space="0" w:color="auto"/>
        <w:right w:val="none" w:sz="0" w:space="0" w:color="auto"/>
      </w:divBdr>
    </w:div>
    <w:div w:id="1039478980">
      <w:bodyDiv w:val="1"/>
      <w:marLeft w:val="0"/>
      <w:marRight w:val="0"/>
      <w:marTop w:val="0"/>
      <w:marBottom w:val="0"/>
      <w:divBdr>
        <w:top w:val="none" w:sz="0" w:space="0" w:color="auto"/>
        <w:left w:val="none" w:sz="0" w:space="0" w:color="auto"/>
        <w:bottom w:val="none" w:sz="0" w:space="0" w:color="auto"/>
        <w:right w:val="none" w:sz="0" w:space="0" w:color="auto"/>
      </w:divBdr>
    </w:div>
    <w:div w:id="1045331250">
      <w:bodyDiv w:val="1"/>
      <w:marLeft w:val="0"/>
      <w:marRight w:val="0"/>
      <w:marTop w:val="0"/>
      <w:marBottom w:val="0"/>
      <w:divBdr>
        <w:top w:val="none" w:sz="0" w:space="0" w:color="auto"/>
        <w:left w:val="none" w:sz="0" w:space="0" w:color="auto"/>
        <w:bottom w:val="none" w:sz="0" w:space="0" w:color="auto"/>
        <w:right w:val="none" w:sz="0" w:space="0" w:color="auto"/>
      </w:divBdr>
    </w:div>
    <w:div w:id="1089884976">
      <w:bodyDiv w:val="1"/>
      <w:marLeft w:val="0"/>
      <w:marRight w:val="0"/>
      <w:marTop w:val="0"/>
      <w:marBottom w:val="0"/>
      <w:divBdr>
        <w:top w:val="none" w:sz="0" w:space="0" w:color="auto"/>
        <w:left w:val="none" w:sz="0" w:space="0" w:color="auto"/>
        <w:bottom w:val="none" w:sz="0" w:space="0" w:color="auto"/>
        <w:right w:val="none" w:sz="0" w:space="0" w:color="auto"/>
      </w:divBdr>
    </w:div>
    <w:div w:id="1123504288">
      <w:bodyDiv w:val="1"/>
      <w:marLeft w:val="0"/>
      <w:marRight w:val="0"/>
      <w:marTop w:val="0"/>
      <w:marBottom w:val="0"/>
      <w:divBdr>
        <w:top w:val="none" w:sz="0" w:space="0" w:color="auto"/>
        <w:left w:val="none" w:sz="0" w:space="0" w:color="auto"/>
        <w:bottom w:val="none" w:sz="0" w:space="0" w:color="auto"/>
        <w:right w:val="none" w:sz="0" w:space="0" w:color="auto"/>
      </w:divBdr>
    </w:div>
    <w:div w:id="1124152702">
      <w:bodyDiv w:val="1"/>
      <w:marLeft w:val="0"/>
      <w:marRight w:val="0"/>
      <w:marTop w:val="0"/>
      <w:marBottom w:val="0"/>
      <w:divBdr>
        <w:top w:val="none" w:sz="0" w:space="0" w:color="auto"/>
        <w:left w:val="none" w:sz="0" w:space="0" w:color="auto"/>
        <w:bottom w:val="none" w:sz="0" w:space="0" w:color="auto"/>
        <w:right w:val="none" w:sz="0" w:space="0" w:color="auto"/>
      </w:divBdr>
    </w:div>
    <w:div w:id="1148090237">
      <w:bodyDiv w:val="1"/>
      <w:marLeft w:val="0"/>
      <w:marRight w:val="0"/>
      <w:marTop w:val="0"/>
      <w:marBottom w:val="0"/>
      <w:divBdr>
        <w:top w:val="none" w:sz="0" w:space="0" w:color="auto"/>
        <w:left w:val="none" w:sz="0" w:space="0" w:color="auto"/>
        <w:bottom w:val="none" w:sz="0" w:space="0" w:color="auto"/>
        <w:right w:val="none" w:sz="0" w:space="0" w:color="auto"/>
      </w:divBdr>
      <w:divsChild>
        <w:div w:id="488405886">
          <w:marLeft w:val="0"/>
          <w:marRight w:val="0"/>
          <w:marTop w:val="0"/>
          <w:marBottom w:val="0"/>
          <w:divBdr>
            <w:top w:val="none" w:sz="0" w:space="0" w:color="auto"/>
            <w:left w:val="none" w:sz="0" w:space="0" w:color="auto"/>
            <w:bottom w:val="none" w:sz="0" w:space="0" w:color="auto"/>
            <w:right w:val="none" w:sz="0" w:space="0" w:color="auto"/>
          </w:divBdr>
        </w:div>
      </w:divsChild>
    </w:div>
    <w:div w:id="1176336558">
      <w:bodyDiv w:val="1"/>
      <w:marLeft w:val="0"/>
      <w:marRight w:val="0"/>
      <w:marTop w:val="0"/>
      <w:marBottom w:val="0"/>
      <w:divBdr>
        <w:top w:val="none" w:sz="0" w:space="0" w:color="auto"/>
        <w:left w:val="none" w:sz="0" w:space="0" w:color="auto"/>
        <w:bottom w:val="none" w:sz="0" w:space="0" w:color="auto"/>
        <w:right w:val="none" w:sz="0" w:space="0" w:color="auto"/>
      </w:divBdr>
    </w:div>
    <w:div w:id="1208641891">
      <w:bodyDiv w:val="1"/>
      <w:marLeft w:val="0"/>
      <w:marRight w:val="0"/>
      <w:marTop w:val="0"/>
      <w:marBottom w:val="0"/>
      <w:divBdr>
        <w:top w:val="none" w:sz="0" w:space="0" w:color="auto"/>
        <w:left w:val="none" w:sz="0" w:space="0" w:color="auto"/>
        <w:bottom w:val="none" w:sz="0" w:space="0" w:color="auto"/>
        <w:right w:val="none" w:sz="0" w:space="0" w:color="auto"/>
      </w:divBdr>
      <w:divsChild>
        <w:div w:id="2122340812">
          <w:marLeft w:val="0"/>
          <w:marRight w:val="0"/>
          <w:marTop w:val="0"/>
          <w:marBottom w:val="0"/>
          <w:divBdr>
            <w:top w:val="none" w:sz="0" w:space="0" w:color="auto"/>
            <w:left w:val="none" w:sz="0" w:space="0" w:color="auto"/>
            <w:bottom w:val="none" w:sz="0" w:space="0" w:color="auto"/>
            <w:right w:val="none" w:sz="0" w:space="0" w:color="auto"/>
          </w:divBdr>
        </w:div>
      </w:divsChild>
    </w:div>
    <w:div w:id="1241911124">
      <w:bodyDiv w:val="1"/>
      <w:marLeft w:val="0"/>
      <w:marRight w:val="0"/>
      <w:marTop w:val="0"/>
      <w:marBottom w:val="0"/>
      <w:divBdr>
        <w:top w:val="none" w:sz="0" w:space="0" w:color="auto"/>
        <w:left w:val="none" w:sz="0" w:space="0" w:color="auto"/>
        <w:bottom w:val="none" w:sz="0" w:space="0" w:color="auto"/>
        <w:right w:val="none" w:sz="0" w:space="0" w:color="auto"/>
      </w:divBdr>
    </w:div>
    <w:div w:id="1282954146">
      <w:bodyDiv w:val="1"/>
      <w:marLeft w:val="0"/>
      <w:marRight w:val="0"/>
      <w:marTop w:val="0"/>
      <w:marBottom w:val="0"/>
      <w:divBdr>
        <w:top w:val="none" w:sz="0" w:space="0" w:color="auto"/>
        <w:left w:val="none" w:sz="0" w:space="0" w:color="auto"/>
        <w:bottom w:val="none" w:sz="0" w:space="0" w:color="auto"/>
        <w:right w:val="none" w:sz="0" w:space="0" w:color="auto"/>
      </w:divBdr>
    </w:div>
    <w:div w:id="1305157995">
      <w:bodyDiv w:val="1"/>
      <w:marLeft w:val="0"/>
      <w:marRight w:val="0"/>
      <w:marTop w:val="0"/>
      <w:marBottom w:val="0"/>
      <w:divBdr>
        <w:top w:val="none" w:sz="0" w:space="0" w:color="auto"/>
        <w:left w:val="none" w:sz="0" w:space="0" w:color="auto"/>
        <w:bottom w:val="none" w:sz="0" w:space="0" w:color="auto"/>
        <w:right w:val="none" w:sz="0" w:space="0" w:color="auto"/>
      </w:divBdr>
      <w:divsChild>
        <w:div w:id="1599605419">
          <w:marLeft w:val="0"/>
          <w:marRight w:val="0"/>
          <w:marTop w:val="0"/>
          <w:marBottom w:val="0"/>
          <w:divBdr>
            <w:top w:val="none" w:sz="0" w:space="0" w:color="auto"/>
            <w:left w:val="none" w:sz="0" w:space="0" w:color="auto"/>
            <w:bottom w:val="none" w:sz="0" w:space="0" w:color="auto"/>
            <w:right w:val="none" w:sz="0" w:space="0" w:color="auto"/>
          </w:divBdr>
        </w:div>
      </w:divsChild>
    </w:div>
    <w:div w:id="1345011691">
      <w:bodyDiv w:val="1"/>
      <w:marLeft w:val="0"/>
      <w:marRight w:val="0"/>
      <w:marTop w:val="0"/>
      <w:marBottom w:val="0"/>
      <w:divBdr>
        <w:top w:val="none" w:sz="0" w:space="0" w:color="auto"/>
        <w:left w:val="none" w:sz="0" w:space="0" w:color="auto"/>
        <w:bottom w:val="none" w:sz="0" w:space="0" w:color="auto"/>
        <w:right w:val="none" w:sz="0" w:space="0" w:color="auto"/>
      </w:divBdr>
      <w:divsChild>
        <w:div w:id="1270435197">
          <w:marLeft w:val="0"/>
          <w:marRight w:val="0"/>
          <w:marTop w:val="0"/>
          <w:marBottom w:val="0"/>
          <w:divBdr>
            <w:top w:val="none" w:sz="0" w:space="0" w:color="auto"/>
            <w:left w:val="none" w:sz="0" w:space="0" w:color="auto"/>
            <w:bottom w:val="none" w:sz="0" w:space="0" w:color="auto"/>
            <w:right w:val="none" w:sz="0" w:space="0" w:color="auto"/>
          </w:divBdr>
        </w:div>
      </w:divsChild>
    </w:div>
    <w:div w:id="1355886464">
      <w:bodyDiv w:val="1"/>
      <w:marLeft w:val="0"/>
      <w:marRight w:val="0"/>
      <w:marTop w:val="0"/>
      <w:marBottom w:val="0"/>
      <w:divBdr>
        <w:top w:val="none" w:sz="0" w:space="0" w:color="auto"/>
        <w:left w:val="none" w:sz="0" w:space="0" w:color="auto"/>
        <w:bottom w:val="none" w:sz="0" w:space="0" w:color="auto"/>
        <w:right w:val="none" w:sz="0" w:space="0" w:color="auto"/>
      </w:divBdr>
    </w:div>
    <w:div w:id="1366056459">
      <w:bodyDiv w:val="1"/>
      <w:marLeft w:val="0"/>
      <w:marRight w:val="0"/>
      <w:marTop w:val="0"/>
      <w:marBottom w:val="0"/>
      <w:divBdr>
        <w:top w:val="none" w:sz="0" w:space="0" w:color="auto"/>
        <w:left w:val="none" w:sz="0" w:space="0" w:color="auto"/>
        <w:bottom w:val="none" w:sz="0" w:space="0" w:color="auto"/>
        <w:right w:val="none" w:sz="0" w:space="0" w:color="auto"/>
      </w:divBdr>
      <w:divsChild>
        <w:div w:id="2124690604">
          <w:marLeft w:val="0"/>
          <w:marRight w:val="0"/>
          <w:marTop w:val="0"/>
          <w:marBottom w:val="0"/>
          <w:divBdr>
            <w:top w:val="none" w:sz="0" w:space="0" w:color="auto"/>
            <w:left w:val="none" w:sz="0" w:space="0" w:color="auto"/>
            <w:bottom w:val="none" w:sz="0" w:space="0" w:color="auto"/>
            <w:right w:val="none" w:sz="0" w:space="0" w:color="auto"/>
          </w:divBdr>
        </w:div>
      </w:divsChild>
    </w:div>
    <w:div w:id="1392534437">
      <w:bodyDiv w:val="1"/>
      <w:marLeft w:val="0"/>
      <w:marRight w:val="0"/>
      <w:marTop w:val="0"/>
      <w:marBottom w:val="0"/>
      <w:divBdr>
        <w:top w:val="none" w:sz="0" w:space="0" w:color="auto"/>
        <w:left w:val="none" w:sz="0" w:space="0" w:color="auto"/>
        <w:bottom w:val="none" w:sz="0" w:space="0" w:color="auto"/>
        <w:right w:val="none" w:sz="0" w:space="0" w:color="auto"/>
      </w:divBdr>
      <w:divsChild>
        <w:div w:id="796459631">
          <w:marLeft w:val="0"/>
          <w:marRight w:val="0"/>
          <w:marTop w:val="0"/>
          <w:marBottom w:val="0"/>
          <w:divBdr>
            <w:top w:val="none" w:sz="0" w:space="0" w:color="auto"/>
            <w:left w:val="none" w:sz="0" w:space="0" w:color="auto"/>
            <w:bottom w:val="none" w:sz="0" w:space="0" w:color="auto"/>
            <w:right w:val="none" w:sz="0" w:space="0" w:color="auto"/>
          </w:divBdr>
        </w:div>
      </w:divsChild>
    </w:div>
    <w:div w:id="1416974078">
      <w:bodyDiv w:val="1"/>
      <w:marLeft w:val="0"/>
      <w:marRight w:val="0"/>
      <w:marTop w:val="0"/>
      <w:marBottom w:val="0"/>
      <w:divBdr>
        <w:top w:val="none" w:sz="0" w:space="0" w:color="auto"/>
        <w:left w:val="none" w:sz="0" w:space="0" w:color="auto"/>
        <w:bottom w:val="none" w:sz="0" w:space="0" w:color="auto"/>
        <w:right w:val="none" w:sz="0" w:space="0" w:color="auto"/>
      </w:divBdr>
    </w:div>
    <w:div w:id="1427186264">
      <w:bodyDiv w:val="1"/>
      <w:marLeft w:val="0"/>
      <w:marRight w:val="0"/>
      <w:marTop w:val="0"/>
      <w:marBottom w:val="0"/>
      <w:divBdr>
        <w:top w:val="none" w:sz="0" w:space="0" w:color="auto"/>
        <w:left w:val="none" w:sz="0" w:space="0" w:color="auto"/>
        <w:bottom w:val="none" w:sz="0" w:space="0" w:color="auto"/>
        <w:right w:val="none" w:sz="0" w:space="0" w:color="auto"/>
      </w:divBdr>
    </w:div>
    <w:div w:id="1438600602">
      <w:bodyDiv w:val="1"/>
      <w:marLeft w:val="0"/>
      <w:marRight w:val="0"/>
      <w:marTop w:val="0"/>
      <w:marBottom w:val="0"/>
      <w:divBdr>
        <w:top w:val="none" w:sz="0" w:space="0" w:color="auto"/>
        <w:left w:val="none" w:sz="0" w:space="0" w:color="auto"/>
        <w:bottom w:val="none" w:sz="0" w:space="0" w:color="auto"/>
        <w:right w:val="none" w:sz="0" w:space="0" w:color="auto"/>
      </w:divBdr>
      <w:divsChild>
        <w:div w:id="492767069">
          <w:marLeft w:val="0"/>
          <w:marRight w:val="0"/>
          <w:marTop w:val="0"/>
          <w:marBottom w:val="0"/>
          <w:divBdr>
            <w:top w:val="none" w:sz="0" w:space="0" w:color="auto"/>
            <w:left w:val="none" w:sz="0" w:space="0" w:color="auto"/>
            <w:bottom w:val="none" w:sz="0" w:space="0" w:color="auto"/>
            <w:right w:val="none" w:sz="0" w:space="0" w:color="auto"/>
          </w:divBdr>
        </w:div>
      </w:divsChild>
    </w:div>
    <w:div w:id="1440492892">
      <w:bodyDiv w:val="1"/>
      <w:marLeft w:val="0"/>
      <w:marRight w:val="0"/>
      <w:marTop w:val="0"/>
      <w:marBottom w:val="0"/>
      <w:divBdr>
        <w:top w:val="none" w:sz="0" w:space="0" w:color="auto"/>
        <w:left w:val="none" w:sz="0" w:space="0" w:color="auto"/>
        <w:bottom w:val="none" w:sz="0" w:space="0" w:color="auto"/>
        <w:right w:val="none" w:sz="0" w:space="0" w:color="auto"/>
      </w:divBdr>
    </w:div>
    <w:div w:id="1440638264">
      <w:bodyDiv w:val="1"/>
      <w:marLeft w:val="0"/>
      <w:marRight w:val="0"/>
      <w:marTop w:val="0"/>
      <w:marBottom w:val="0"/>
      <w:divBdr>
        <w:top w:val="none" w:sz="0" w:space="0" w:color="auto"/>
        <w:left w:val="none" w:sz="0" w:space="0" w:color="auto"/>
        <w:bottom w:val="none" w:sz="0" w:space="0" w:color="auto"/>
        <w:right w:val="none" w:sz="0" w:space="0" w:color="auto"/>
      </w:divBdr>
    </w:div>
    <w:div w:id="1469543723">
      <w:bodyDiv w:val="1"/>
      <w:marLeft w:val="0"/>
      <w:marRight w:val="0"/>
      <w:marTop w:val="0"/>
      <w:marBottom w:val="0"/>
      <w:divBdr>
        <w:top w:val="none" w:sz="0" w:space="0" w:color="auto"/>
        <w:left w:val="none" w:sz="0" w:space="0" w:color="auto"/>
        <w:bottom w:val="none" w:sz="0" w:space="0" w:color="auto"/>
        <w:right w:val="none" w:sz="0" w:space="0" w:color="auto"/>
      </w:divBdr>
    </w:div>
    <w:div w:id="1492796898">
      <w:bodyDiv w:val="1"/>
      <w:marLeft w:val="0"/>
      <w:marRight w:val="0"/>
      <w:marTop w:val="0"/>
      <w:marBottom w:val="0"/>
      <w:divBdr>
        <w:top w:val="none" w:sz="0" w:space="0" w:color="auto"/>
        <w:left w:val="none" w:sz="0" w:space="0" w:color="auto"/>
        <w:bottom w:val="none" w:sz="0" w:space="0" w:color="auto"/>
        <w:right w:val="none" w:sz="0" w:space="0" w:color="auto"/>
      </w:divBdr>
    </w:div>
    <w:div w:id="1508443061">
      <w:bodyDiv w:val="1"/>
      <w:marLeft w:val="0"/>
      <w:marRight w:val="0"/>
      <w:marTop w:val="0"/>
      <w:marBottom w:val="0"/>
      <w:divBdr>
        <w:top w:val="none" w:sz="0" w:space="0" w:color="auto"/>
        <w:left w:val="none" w:sz="0" w:space="0" w:color="auto"/>
        <w:bottom w:val="none" w:sz="0" w:space="0" w:color="auto"/>
        <w:right w:val="none" w:sz="0" w:space="0" w:color="auto"/>
      </w:divBdr>
    </w:div>
    <w:div w:id="1527059282">
      <w:bodyDiv w:val="1"/>
      <w:marLeft w:val="0"/>
      <w:marRight w:val="0"/>
      <w:marTop w:val="0"/>
      <w:marBottom w:val="0"/>
      <w:divBdr>
        <w:top w:val="none" w:sz="0" w:space="0" w:color="auto"/>
        <w:left w:val="none" w:sz="0" w:space="0" w:color="auto"/>
        <w:bottom w:val="none" w:sz="0" w:space="0" w:color="auto"/>
        <w:right w:val="none" w:sz="0" w:space="0" w:color="auto"/>
      </w:divBdr>
      <w:divsChild>
        <w:div w:id="2025550304">
          <w:marLeft w:val="0"/>
          <w:marRight w:val="0"/>
          <w:marTop w:val="0"/>
          <w:marBottom w:val="0"/>
          <w:divBdr>
            <w:top w:val="none" w:sz="0" w:space="0" w:color="auto"/>
            <w:left w:val="none" w:sz="0" w:space="0" w:color="auto"/>
            <w:bottom w:val="none" w:sz="0" w:space="0" w:color="auto"/>
            <w:right w:val="none" w:sz="0" w:space="0" w:color="auto"/>
          </w:divBdr>
        </w:div>
      </w:divsChild>
    </w:div>
    <w:div w:id="1552183691">
      <w:bodyDiv w:val="1"/>
      <w:marLeft w:val="0"/>
      <w:marRight w:val="0"/>
      <w:marTop w:val="0"/>
      <w:marBottom w:val="0"/>
      <w:divBdr>
        <w:top w:val="none" w:sz="0" w:space="0" w:color="auto"/>
        <w:left w:val="none" w:sz="0" w:space="0" w:color="auto"/>
        <w:bottom w:val="none" w:sz="0" w:space="0" w:color="auto"/>
        <w:right w:val="none" w:sz="0" w:space="0" w:color="auto"/>
      </w:divBdr>
    </w:div>
    <w:div w:id="1586918655">
      <w:marLeft w:val="0"/>
      <w:marRight w:val="0"/>
      <w:marTop w:val="0"/>
      <w:marBottom w:val="0"/>
      <w:divBdr>
        <w:top w:val="none" w:sz="0" w:space="0" w:color="auto"/>
        <w:left w:val="none" w:sz="0" w:space="0" w:color="auto"/>
        <w:bottom w:val="none" w:sz="0" w:space="0" w:color="auto"/>
        <w:right w:val="none" w:sz="0" w:space="0" w:color="auto"/>
      </w:divBdr>
    </w:div>
    <w:div w:id="1626233831">
      <w:bodyDiv w:val="1"/>
      <w:marLeft w:val="0"/>
      <w:marRight w:val="0"/>
      <w:marTop w:val="0"/>
      <w:marBottom w:val="0"/>
      <w:divBdr>
        <w:top w:val="none" w:sz="0" w:space="0" w:color="auto"/>
        <w:left w:val="none" w:sz="0" w:space="0" w:color="auto"/>
        <w:bottom w:val="none" w:sz="0" w:space="0" w:color="auto"/>
        <w:right w:val="none" w:sz="0" w:space="0" w:color="auto"/>
      </w:divBdr>
      <w:divsChild>
        <w:div w:id="100345752">
          <w:marLeft w:val="0"/>
          <w:marRight w:val="0"/>
          <w:marTop w:val="0"/>
          <w:marBottom w:val="0"/>
          <w:divBdr>
            <w:top w:val="none" w:sz="0" w:space="0" w:color="auto"/>
            <w:left w:val="none" w:sz="0" w:space="0" w:color="auto"/>
            <w:bottom w:val="none" w:sz="0" w:space="0" w:color="auto"/>
            <w:right w:val="none" w:sz="0" w:space="0" w:color="auto"/>
          </w:divBdr>
        </w:div>
        <w:div w:id="273632485">
          <w:marLeft w:val="0"/>
          <w:marRight w:val="0"/>
          <w:marTop w:val="0"/>
          <w:marBottom w:val="0"/>
          <w:divBdr>
            <w:top w:val="none" w:sz="0" w:space="0" w:color="auto"/>
            <w:left w:val="none" w:sz="0" w:space="0" w:color="auto"/>
            <w:bottom w:val="none" w:sz="0" w:space="0" w:color="auto"/>
            <w:right w:val="none" w:sz="0" w:space="0" w:color="auto"/>
          </w:divBdr>
        </w:div>
      </w:divsChild>
    </w:div>
    <w:div w:id="1682200382">
      <w:bodyDiv w:val="1"/>
      <w:marLeft w:val="0"/>
      <w:marRight w:val="0"/>
      <w:marTop w:val="0"/>
      <w:marBottom w:val="0"/>
      <w:divBdr>
        <w:top w:val="none" w:sz="0" w:space="0" w:color="auto"/>
        <w:left w:val="none" w:sz="0" w:space="0" w:color="auto"/>
        <w:bottom w:val="none" w:sz="0" w:space="0" w:color="auto"/>
        <w:right w:val="none" w:sz="0" w:space="0" w:color="auto"/>
      </w:divBdr>
    </w:div>
    <w:div w:id="1685980551">
      <w:bodyDiv w:val="1"/>
      <w:marLeft w:val="0"/>
      <w:marRight w:val="0"/>
      <w:marTop w:val="0"/>
      <w:marBottom w:val="0"/>
      <w:divBdr>
        <w:top w:val="none" w:sz="0" w:space="0" w:color="auto"/>
        <w:left w:val="none" w:sz="0" w:space="0" w:color="auto"/>
        <w:bottom w:val="none" w:sz="0" w:space="0" w:color="auto"/>
        <w:right w:val="none" w:sz="0" w:space="0" w:color="auto"/>
      </w:divBdr>
    </w:div>
    <w:div w:id="1694191707">
      <w:bodyDiv w:val="1"/>
      <w:marLeft w:val="0"/>
      <w:marRight w:val="0"/>
      <w:marTop w:val="0"/>
      <w:marBottom w:val="0"/>
      <w:divBdr>
        <w:top w:val="none" w:sz="0" w:space="0" w:color="auto"/>
        <w:left w:val="none" w:sz="0" w:space="0" w:color="auto"/>
        <w:bottom w:val="none" w:sz="0" w:space="0" w:color="auto"/>
        <w:right w:val="none" w:sz="0" w:space="0" w:color="auto"/>
      </w:divBdr>
    </w:div>
    <w:div w:id="1700162305">
      <w:bodyDiv w:val="1"/>
      <w:marLeft w:val="0"/>
      <w:marRight w:val="0"/>
      <w:marTop w:val="0"/>
      <w:marBottom w:val="0"/>
      <w:divBdr>
        <w:top w:val="none" w:sz="0" w:space="0" w:color="auto"/>
        <w:left w:val="none" w:sz="0" w:space="0" w:color="auto"/>
        <w:bottom w:val="none" w:sz="0" w:space="0" w:color="auto"/>
        <w:right w:val="none" w:sz="0" w:space="0" w:color="auto"/>
      </w:divBdr>
    </w:div>
    <w:div w:id="1733770638">
      <w:bodyDiv w:val="1"/>
      <w:marLeft w:val="0"/>
      <w:marRight w:val="0"/>
      <w:marTop w:val="0"/>
      <w:marBottom w:val="0"/>
      <w:divBdr>
        <w:top w:val="none" w:sz="0" w:space="0" w:color="auto"/>
        <w:left w:val="none" w:sz="0" w:space="0" w:color="auto"/>
        <w:bottom w:val="none" w:sz="0" w:space="0" w:color="auto"/>
        <w:right w:val="none" w:sz="0" w:space="0" w:color="auto"/>
      </w:divBdr>
      <w:divsChild>
        <w:div w:id="876966105">
          <w:marLeft w:val="0"/>
          <w:marRight w:val="0"/>
          <w:marTop w:val="0"/>
          <w:marBottom w:val="0"/>
          <w:divBdr>
            <w:top w:val="none" w:sz="0" w:space="0" w:color="auto"/>
            <w:left w:val="none" w:sz="0" w:space="0" w:color="auto"/>
            <w:bottom w:val="none" w:sz="0" w:space="0" w:color="auto"/>
            <w:right w:val="none" w:sz="0" w:space="0" w:color="auto"/>
          </w:divBdr>
        </w:div>
      </w:divsChild>
    </w:div>
    <w:div w:id="1797406449">
      <w:bodyDiv w:val="1"/>
      <w:marLeft w:val="0"/>
      <w:marRight w:val="0"/>
      <w:marTop w:val="0"/>
      <w:marBottom w:val="0"/>
      <w:divBdr>
        <w:top w:val="none" w:sz="0" w:space="0" w:color="auto"/>
        <w:left w:val="none" w:sz="0" w:space="0" w:color="auto"/>
        <w:bottom w:val="none" w:sz="0" w:space="0" w:color="auto"/>
        <w:right w:val="none" w:sz="0" w:space="0" w:color="auto"/>
      </w:divBdr>
    </w:div>
    <w:div w:id="1844277514">
      <w:bodyDiv w:val="1"/>
      <w:marLeft w:val="0"/>
      <w:marRight w:val="0"/>
      <w:marTop w:val="0"/>
      <w:marBottom w:val="0"/>
      <w:divBdr>
        <w:top w:val="none" w:sz="0" w:space="0" w:color="auto"/>
        <w:left w:val="none" w:sz="0" w:space="0" w:color="auto"/>
        <w:bottom w:val="none" w:sz="0" w:space="0" w:color="auto"/>
        <w:right w:val="none" w:sz="0" w:space="0" w:color="auto"/>
      </w:divBdr>
      <w:divsChild>
        <w:div w:id="1068529742">
          <w:marLeft w:val="0"/>
          <w:marRight w:val="0"/>
          <w:marTop w:val="0"/>
          <w:marBottom w:val="0"/>
          <w:divBdr>
            <w:top w:val="none" w:sz="0" w:space="0" w:color="auto"/>
            <w:left w:val="none" w:sz="0" w:space="0" w:color="auto"/>
            <w:bottom w:val="none" w:sz="0" w:space="0" w:color="auto"/>
            <w:right w:val="none" w:sz="0" w:space="0" w:color="auto"/>
          </w:divBdr>
        </w:div>
      </w:divsChild>
    </w:div>
    <w:div w:id="1865048156">
      <w:bodyDiv w:val="1"/>
      <w:marLeft w:val="0"/>
      <w:marRight w:val="0"/>
      <w:marTop w:val="0"/>
      <w:marBottom w:val="0"/>
      <w:divBdr>
        <w:top w:val="none" w:sz="0" w:space="0" w:color="auto"/>
        <w:left w:val="none" w:sz="0" w:space="0" w:color="auto"/>
        <w:bottom w:val="none" w:sz="0" w:space="0" w:color="auto"/>
        <w:right w:val="none" w:sz="0" w:space="0" w:color="auto"/>
      </w:divBdr>
      <w:divsChild>
        <w:div w:id="311493939">
          <w:marLeft w:val="0"/>
          <w:marRight w:val="0"/>
          <w:marTop w:val="0"/>
          <w:marBottom w:val="0"/>
          <w:divBdr>
            <w:top w:val="none" w:sz="0" w:space="0" w:color="auto"/>
            <w:left w:val="none" w:sz="0" w:space="0" w:color="auto"/>
            <w:bottom w:val="none" w:sz="0" w:space="0" w:color="auto"/>
            <w:right w:val="none" w:sz="0" w:space="0" w:color="auto"/>
          </w:divBdr>
        </w:div>
      </w:divsChild>
    </w:div>
    <w:div w:id="1880124552">
      <w:bodyDiv w:val="1"/>
      <w:marLeft w:val="0"/>
      <w:marRight w:val="0"/>
      <w:marTop w:val="0"/>
      <w:marBottom w:val="0"/>
      <w:divBdr>
        <w:top w:val="none" w:sz="0" w:space="0" w:color="auto"/>
        <w:left w:val="none" w:sz="0" w:space="0" w:color="auto"/>
        <w:bottom w:val="none" w:sz="0" w:space="0" w:color="auto"/>
        <w:right w:val="none" w:sz="0" w:space="0" w:color="auto"/>
      </w:divBdr>
    </w:div>
    <w:div w:id="1881938636">
      <w:bodyDiv w:val="1"/>
      <w:marLeft w:val="0"/>
      <w:marRight w:val="0"/>
      <w:marTop w:val="0"/>
      <w:marBottom w:val="0"/>
      <w:divBdr>
        <w:top w:val="none" w:sz="0" w:space="0" w:color="auto"/>
        <w:left w:val="none" w:sz="0" w:space="0" w:color="auto"/>
        <w:bottom w:val="none" w:sz="0" w:space="0" w:color="auto"/>
        <w:right w:val="none" w:sz="0" w:space="0" w:color="auto"/>
      </w:divBdr>
    </w:div>
    <w:div w:id="1891190687">
      <w:bodyDiv w:val="1"/>
      <w:marLeft w:val="0"/>
      <w:marRight w:val="0"/>
      <w:marTop w:val="0"/>
      <w:marBottom w:val="0"/>
      <w:divBdr>
        <w:top w:val="none" w:sz="0" w:space="0" w:color="auto"/>
        <w:left w:val="none" w:sz="0" w:space="0" w:color="auto"/>
        <w:bottom w:val="none" w:sz="0" w:space="0" w:color="auto"/>
        <w:right w:val="none" w:sz="0" w:space="0" w:color="auto"/>
      </w:divBdr>
      <w:divsChild>
        <w:div w:id="948661849">
          <w:marLeft w:val="0"/>
          <w:marRight w:val="0"/>
          <w:marTop w:val="0"/>
          <w:marBottom w:val="0"/>
          <w:divBdr>
            <w:top w:val="none" w:sz="0" w:space="0" w:color="auto"/>
            <w:left w:val="none" w:sz="0" w:space="0" w:color="auto"/>
            <w:bottom w:val="none" w:sz="0" w:space="0" w:color="auto"/>
            <w:right w:val="none" w:sz="0" w:space="0" w:color="auto"/>
          </w:divBdr>
        </w:div>
      </w:divsChild>
    </w:div>
    <w:div w:id="1911185996">
      <w:bodyDiv w:val="1"/>
      <w:marLeft w:val="0"/>
      <w:marRight w:val="0"/>
      <w:marTop w:val="0"/>
      <w:marBottom w:val="0"/>
      <w:divBdr>
        <w:top w:val="none" w:sz="0" w:space="0" w:color="auto"/>
        <w:left w:val="none" w:sz="0" w:space="0" w:color="auto"/>
        <w:bottom w:val="none" w:sz="0" w:space="0" w:color="auto"/>
        <w:right w:val="none" w:sz="0" w:space="0" w:color="auto"/>
      </w:divBdr>
      <w:divsChild>
        <w:div w:id="277373511">
          <w:marLeft w:val="0"/>
          <w:marRight w:val="0"/>
          <w:marTop w:val="0"/>
          <w:marBottom w:val="0"/>
          <w:divBdr>
            <w:top w:val="none" w:sz="0" w:space="0" w:color="auto"/>
            <w:left w:val="none" w:sz="0" w:space="0" w:color="auto"/>
            <w:bottom w:val="none" w:sz="0" w:space="0" w:color="auto"/>
            <w:right w:val="none" w:sz="0" w:space="0" w:color="auto"/>
          </w:divBdr>
        </w:div>
      </w:divsChild>
    </w:div>
    <w:div w:id="1928151229">
      <w:bodyDiv w:val="1"/>
      <w:marLeft w:val="0"/>
      <w:marRight w:val="0"/>
      <w:marTop w:val="0"/>
      <w:marBottom w:val="0"/>
      <w:divBdr>
        <w:top w:val="none" w:sz="0" w:space="0" w:color="auto"/>
        <w:left w:val="none" w:sz="0" w:space="0" w:color="auto"/>
        <w:bottom w:val="none" w:sz="0" w:space="0" w:color="auto"/>
        <w:right w:val="none" w:sz="0" w:space="0" w:color="auto"/>
      </w:divBdr>
    </w:div>
    <w:div w:id="1930693403">
      <w:bodyDiv w:val="1"/>
      <w:marLeft w:val="0"/>
      <w:marRight w:val="0"/>
      <w:marTop w:val="0"/>
      <w:marBottom w:val="0"/>
      <w:divBdr>
        <w:top w:val="none" w:sz="0" w:space="0" w:color="auto"/>
        <w:left w:val="none" w:sz="0" w:space="0" w:color="auto"/>
        <w:bottom w:val="none" w:sz="0" w:space="0" w:color="auto"/>
        <w:right w:val="none" w:sz="0" w:space="0" w:color="auto"/>
      </w:divBdr>
      <w:divsChild>
        <w:div w:id="410858873">
          <w:marLeft w:val="0"/>
          <w:marRight w:val="0"/>
          <w:marTop w:val="0"/>
          <w:marBottom w:val="0"/>
          <w:divBdr>
            <w:top w:val="none" w:sz="0" w:space="0" w:color="auto"/>
            <w:left w:val="none" w:sz="0" w:space="0" w:color="auto"/>
            <w:bottom w:val="none" w:sz="0" w:space="0" w:color="auto"/>
            <w:right w:val="none" w:sz="0" w:space="0" w:color="auto"/>
          </w:divBdr>
        </w:div>
      </w:divsChild>
    </w:div>
    <w:div w:id="1981230695">
      <w:bodyDiv w:val="1"/>
      <w:marLeft w:val="0"/>
      <w:marRight w:val="0"/>
      <w:marTop w:val="0"/>
      <w:marBottom w:val="0"/>
      <w:divBdr>
        <w:top w:val="none" w:sz="0" w:space="0" w:color="auto"/>
        <w:left w:val="none" w:sz="0" w:space="0" w:color="auto"/>
        <w:bottom w:val="none" w:sz="0" w:space="0" w:color="auto"/>
        <w:right w:val="none" w:sz="0" w:space="0" w:color="auto"/>
      </w:divBdr>
    </w:div>
    <w:div w:id="2005236415">
      <w:bodyDiv w:val="1"/>
      <w:marLeft w:val="0"/>
      <w:marRight w:val="0"/>
      <w:marTop w:val="0"/>
      <w:marBottom w:val="0"/>
      <w:divBdr>
        <w:top w:val="none" w:sz="0" w:space="0" w:color="auto"/>
        <w:left w:val="none" w:sz="0" w:space="0" w:color="auto"/>
        <w:bottom w:val="none" w:sz="0" w:space="0" w:color="auto"/>
        <w:right w:val="none" w:sz="0" w:space="0" w:color="auto"/>
      </w:divBdr>
    </w:div>
    <w:div w:id="2089187686">
      <w:bodyDiv w:val="1"/>
      <w:marLeft w:val="0"/>
      <w:marRight w:val="0"/>
      <w:marTop w:val="0"/>
      <w:marBottom w:val="0"/>
      <w:divBdr>
        <w:top w:val="none" w:sz="0" w:space="0" w:color="auto"/>
        <w:left w:val="none" w:sz="0" w:space="0" w:color="auto"/>
        <w:bottom w:val="none" w:sz="0" w:space="0" w:color="auto"/>
        <w:right w:val="none" w:sz="0" w:space="0" w:color="auto"/>
      </w:divBdr>
    </w:div>
    <w:div w:id="210295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DBCB67C3CCFDC844BF25BEFED4A6C5CF" ma:contentTypeVersion="8" ma:contentTypeDescription="Crear nuevo documento." ma:contentTypeScope="" ma:versionID="5cc050cae96eae9a2af280aa1f9e0699">
  <xsd:schema xmlns:xsd="http://www.w3.org/2001/XMLSchema" xmlns:xs="http://www.w3.org/2001/XMLSchema" xmlns:p="http://schemas.microsoft.com/office/2006/metadata/properties" xmlns:ns2="e557fcf3-1bf1-432a-ba52-f110c70191be" targetNamespace="http://schemas.microsoft.com/office/2006/metadata/properties" ma:root="true" ma:fieldsID="cf599c0592a028a2b3113eab3ca0edec" ns2:_="">
    <xsd:import namespace="e557fcf3-1bf1-432a-ba52-f110c70191b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57fcf3-1bf1-432a-ba52-f110c70191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B8C0A4-5200-46D0-8241-D2E1EF4383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0E632B-3588-4935-A8A0-DE6CF8E84F66}">
  <ds:schemaRefs>
    <ds:schemaRef ds:uri="http://schemas.microsoft.com/sharepoint/v3/contenttype/forms"/>
  </ds:schemaRefs>
</ds:datastoreItem>
</file>

<file path=customXml/itemProps3.xml><?xml version="1.0" encoding="utf-8"?>
<ds:datastoreItem xmlns:ds="http://schemas.openxmlformats.org/officeDocument/2006/customXml" ds:itemID="{346051ED-FB9C-4158-88F0-EDFBE569BDB1}">
  <ds:schemaRefs>
    <ds:schemaRef ds:uri="http://schemas.openxmlformats.org/officeDocument/2006/bibliography"/>
  </ds:schemaRefs>
</ds:datastoreItem>
</file>

<file path=customXml/itemProps4.xml><?xml version="1.0" encoding="utf-8"?>
<ds:datastoreItem xmlns:ds="http://schemas.openxmlformats.org/officeDocument/2006/customXml" ds:itemID="{54A54BC0-C9D7-457B-AE0C-9AFFFBC1F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57fcf3-1bf1-432a-ba52-f110c70191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7021</TotalTime>
  <Pages>9</Pages>
  <Words>1446</Words>
  <Characters>8244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Consultoría - Performance Testing</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Consultoría - Performance Testing</dc:title>
  <dc:subject/>
  <dc:creator>Henry Jonathan Zacarias Ingaruca</dc:creator>
  <cp:keywords/>
  <dc:description/>
  <cp:lastModifiedBy>Cindy Carolina John John - NTTDATA</cp:lastModifiedBy>
  <cp:revision>24</cp:revision>
  <cp:lastPrinted>2022-09-29T17:28:00Z</cp:lastPrinted>
  <dcterms:created xsi:type="dcterms:W3CDTF">2022-03-28T23:33:00Z</dcterms:created>
  <dcterms:modified xsi:type="dcterms:W3CDTF">2022-10-03T22:48:00Z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0x010100DBCB67C3CCFDC844BF25BEFED4A6C5CF</vt:lpwstr>
  </property>
</Properties>
</file>